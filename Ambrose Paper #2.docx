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FBEC4" w14:textId="6B3FD13D" w:rsidR="00BC31F2" w:rsidRPr="00087A6C" w:rsidRDefault="00BC31F2" w:rsidP="005C7A00">
      <w:pPr>
        <w:spacing w:line="480" w:lineRule="auto"/>
        <w:rPr>
          <w:rFonts w:ascii="Times New Roman" w:hAnsi="Times New Roman" w:cs="Times New Roman"/>
        </w:rPr>
      </w:pPr>
      <w:r w:rsidRPr="00087A6C">
        <w:rPr>
          <w:rFonts w:ascii="Times New Roman" w:hAnsi="Times New Roman" w:cs="Times New Roman"/>
        </w:rPr>
        <w:t>Katie Ambrose</w:t>
      </w:r>
    </w:p>
    <w:p w14:paraId="0A4B0D65" w14:textId="2DCA973E" w:rsidR="00BC31F2" w:rsidRPr="00087A6C" w:rsidRDefault="00BC31F2" w:rsidP="005C7A00">
      <w:pPr>
        <w:spacing w:line="480" w:lineRule="auto"/>
        <w:rPr>
          <w:rFonts w:ascii="Times New Roman" w:hAnsi="Times New Roman" w:cs="Times New Roman"/>
        </w:rPr>
      </w:pPr>
      <w:r w:rsidRPr="00087A6C">
        <w:rPr>
          <w:rFonts w:ascii="Times New Roman" w:hAnsi="Times New Roman" w:cs="Times New Roman"/>
        </w:rPr>
        <w:t>Dr. Harris</w:t>
      </w:r>
    </w:p>
    <w:p w14:paraId="05260CE3" w14:textId="5019044F" w:rsidR="00BC31F2" w:rsidRPr="00087A6C" w:rsidRDefault="00BC31F2" w:rsidP="005C7A00">
      <w:pPr>
        <w:spacing w:line="480" w:lineRule="auto"/>
        <w:rPr>
          <w:rFonts w:ascii="Times New Roman" w:hAnsi="Times New Roman" w:cs="Times New Roman"/>
        </w:rPr>
      </w:pPr>
      <w:r w:rsidRPr="00087A6C">
        <w:rPr>
          <w:rFonts w:ascii="Times New Roman" w:hAnsi="Times New Roman" w:cs="Times New Roman"/>
        </w:rPr>
        <w:t>Media Aesthetics</w:t>
      </w:r>
    </w:p>
    <w:p w14:paraId="6AC71BEB" w14:textId="705C3E07" w:rsidR="00BC31F2" w:rsidRPr="00087A6C" w:rsidRDefault="005538F4" w:rsidP="005C7A00">
      <w:pPr>
        <w:spacing w:line="480" w:lineRule="auto"/>
        <w:rPr>
          <w:rFonts w:ascii="Times New Roman" w:hAnsi="Times New Roman" w:cs="Times New Roman"/>
        </w:rPr>
      </w:pPr>
      <w:r w:rsidRPr="00087A6C">
        <w:rPr>
          <w:rFonts w:ascii="Times New Roman" w:hAnsi="Times New Roman" w:cs="Times New Roman"/>
        </w:rPr>
        <w:t>February</w:t>
      </w:r>
      <w:r w:rsidR="008C469A" w:rsidRPr="00087A6C">
        <w:rPr>
          <w:rFonts w:ascii="Times New Roman" w:hAnsi="Times New Roman" w:cs="Times New Roman"/>
        </w:rPr>
        <w:t xml:space="preserve"> 21</w:t>
      </w:r>
      <w:r w:rsidR="00BB181F" w:rsidRPr="00087A6C">
        <w:rPr>
          <w:rFonts w:ascii="Times New Roman" w:hAnsi="Times New Roman" w:cs="Times New Roman"/>
        </w:rPr>
        <w:t xml:space="preserve"> 2021</w:t>
      </w:r>
    </w:p>
    <w:p w14:paraId="752304CF" w14:textId="66322DC3" w:rsidR="00BC31F2" w:rsidRPr="00087A6C" w:rsidRDefault="00BC31F2" w:rsidP="005C7A00">
      <w:pPr>
        <w:spacing w:line="480" w:lineRule="auto"/>
        <w:jc w:val="center"/>
        <w:rPr>
          <w:rFonts w:ascii="Times New Roman" w:hAnsi="Times New Roman" w:cs="Times New Roman"/>
        </w:rPr>
      </w:pPr>
      <w:r w:rsidRPr="00087A6C">
        <w:rPr>
          <w:rFonts w:ascii="Times New Roman" w:hAnsi="Times New Roman" w:cs="Times New Roman"/>
        </w:rPr>
        <w:t>Performative</w:t>
      </w:r>
      <w:r w:rsidR="002B6B87" w:rsidRPr="00087A6C">
        <w:rPr>
          <w:rFonts w:ascii="Times New Roman" w:hAnsi="Times New Roman" w:cs="Times New Roman"/>
        </w:rPr>
        <w:t xml:space="preserve"> Acts</w:t>
      </w:r>
      <w:r w:rsidRPr="00087A6C">
        <w:rPr>
          <w:rFonts w:ascii="Times New Roman" w:hAnsi="Times New Roman" w:cs="Times New Roman"/>
        </w:rPr>
        <w:t>: Utterances &amp; Gender</w:t>
      </w:r>
    </w:p>
    <w:p w14:paraId="137D2477" w14:textId="5DCD27EA" w:rsidR="00BB181F" w:rsidRPr="00087A6C" w:rsidRDefault="00EF12FC" w:rsidP="005C7A00">
      <w:pPr>
        <w:spacing w:line="480" w:lineRule="auto"/>
        <w:jc w:val="center"/>
        <w:rPr>
          <w:rFonts w:ascii="Times New Roman" w:hAnsi="Times New Roman" w:cs="Times New Roman"/>
        </w:rPr>
      </w:pPr>
      <w:r w:rsidRPr="00087A6C">
        <w:rPr>
          <w:rFonts w:ascii="Times New Roman" w:hAnsi="Times New Roman" w:cs="Times New Roman"/>
        </w:rPr>
        <w:t xml:space="preserve">Austin and Butler in </w:t>
      </w:r>
      <w:r w:rsidR="00B866B6">
        <w:rPr>
          <w:rFonts w:ascii="Times New Roman" w:hAnsi="Times New Roman" w:cs="Times New Roman"/>
        </w:rPr>
        <w:t>C</w:t>
      </w:r>
      <w:r w:rsidRPr="00087A6C">
        <w:rPr>
          <w:rFonts w:ascii="Times New Roman" w:hAnsi="Times New Roman" w:cs="Times New Roman"/>
        </w:rPr>
        <w:t>onversation</w:t>
      </w:r>
    </w:p>
    <w:p w14:paraId="7B7FACA7" w14:textId="2CDE4514" w:rsidR="002E4375" w:rsidRPr="00087A6C" w:rsidRDefault="002E4375" w:rsidP="005C7A00">
      <w:pPr>
        <w:spacing w:line="480" w:lineRule="auto"/>
        <w:rPr>
          <w:rFonts w:ascii="Times New Roman" w:hAnsi="Times New Roman" w:cs="Times New Roman"/>
        </w:rPr>
      </w:pPr>
    </w:p>
    <w:p w14:paraId="7848CD31" w14:textId="75F49E8C" w:rsidR="00BC31F2" w:rsidRPr="00087A6C" w:rsidRDefault="00BC31F2" w:rsidP="005C7A00">
      <w:pPr>
        <w:spacing w:line="480" w:lineRule="auto"/>
        <w:ind w:firstLine="720"/>
        <w:rPr>
          <w:rFonts w:ascii="Times New Roman" w:hAnsi="Times New Roman" w:cs="Times New Roman"/>
        </w:rPr>
      </w:pPr>
      <w:r w:rsidRPr="00087A6C">
        <w:rPr>
          <w:rFonts w:ascii="Times New Roman" w:hAnsi="Times New Roman" w:cs="Times New Roman"/>
        </w:rPr>
        <w:t xml:space="preserve">J.L Austin </w:t>
      </w:r>
      <w:r w:rsidR="00DF0196">
        <w:rPr>
          <w:rFonts w:ascii="Times New Roman" w:hAnsi="Times New Roman" w:cs="Times New Roman"/>
        </w:rPr>
        <w:t xml:space="preserve">delivered </w:t>
      </w:r>
      <w:r w:rsidR="001F0F95">
        <w:rPr>
          <w:rFonts w:ascii="Times New Roman" w:hAnsi="Times New Roman" w:cs="Times New Roman"/>
        </w:rPr>
        <w:t>“</w:t>
      </w:r>
      <w:r w:rsidR="00DF0196">
        <w:rPr>
          <w:rFonts w:ascii="Times New Roman" w:hAnsi="Times New Roman" w:cs="Times New Roman"/>
        </w:rPr>
        <w:t>How to do Things with Words,</w:t>
      </w:r>
      <w:r w:rsidR="001F0F95">
        <w:rPr>
          <w:rFonts w:ascii="Times New Roman" w:hAnsi="Times New Roman" w:cs="Times New Roman"/>
        </w:rPr>
        <w:t>”</w:t>
      </w:r>
      <w:r w:rsidR="00DF0196">
        <w:rPr>
          <w:rFonts w:ascii="Times New Roman" w:hAnsi="Times New Roman" w:cs="Times New Roman"/>
        </w:rPr>
        <w:t xml:space="preserve"> a series of lectures at Harvard University, over three decades</w:t>
      </w:r>
      <w:r w:rsidRPr="00087A6C">
        <w:rPr>
          <w:rFonts w:ascii="Times New Roman" w:hAnsi="Times New Roman" w:cs="Times New Roman"/>
        </w:rPr>
        <w:t xml:space="preserve"> before Judith Butler published </w:t>
      </w:r>
      <w:r w:rsidR="001F0F95">
        <w:rPr>
          <w:rFonts w:ascii="Times New Roman" w:hAnsi="Times New Roman" w:cs="Times New Roman"/>
        </w:rPr>
        <w:t>“</w:t>
      </w:r>
      <w:r w:rsidR="006D5D6C" w:rsidRPr="00087A6C">
        <w:rPr>
          <w:rFonts w:ascii="Times New Roman" w:hAnsi="Times New Roman" w:cs="Times New Roman"/>
        </w:rPr>
        <w:t>Performative Acts and Gender Constitution</w:t>
      </w:r>
      <w:r w:rsidR="00DF0196">
        <w:rPr>
          <w:rFonts w:ascii="Times New Roman" w:hAnsi="Times New Roman" w:cs="Times New Roman"/>
        </w:rPr>
        <w:t>,</w:t>
      </w:r>
      <w:r w:rsidR="001F0F95">
        <w:rPr>
          <w:rFonts w:ascii="Times New Roman" w:hAnsi="Times New Roman" w:cs="Times New Roman"/>
        </w:rPr>
        <w:t>”</w:t>
      </w:r>
      <w:r w:rsidR="00DF0196">
        <w:rPr>
          <w:rFonts w:ascii="Times New Roman" w:hAnsi="Times New Roman" w:cs="Times New Roman"/>
        </w:rPr>
        <w:t xml:space="preserve"> her radical rethinking of gender.</w:t>
      </w:r>
      <w:r w:rsidR="00A41BB0" w:rsidRPr="00087A6C">
        <w:rPr>
          <w:rFonts w:ascii="Times New Roman" w:hAnsi="Times New Roman" w:cs="Times New Roman"/>
        </w:rPr>
        <w:t xml:space="preserve"> </w:t>
      </w:r>
      <w:r w:rsidRPr="00087A6C">
        <w:rPr>
          <w:rFonts w:ascii="Times New Roman" w:hAnsi="Times New Roman" w:cs="Times New Roman"/>
        </w:rPr>
        <w:t xml:space="preserve">Both of </w:t>
      </w:r>
      <w:r w:rsidR="009D50D0" w:rsidRPr="00087A6C">
        <w:rPr>
          <w:rFonts w:ascii="Times New Roman" w:hAnsi="Times New Roman" w:cs="Times New Roman"/>
        </w:rPr>
        <w:t>their</w:t>
      </w:r>
      <w:r w:rsidRPr="00087A6C">
        <w:rPr>
          <w:rFonts w:ascii="Times New Roman" w:hAnsi="Times New Roman" w:cs="Times New Roman"/>
        </w:rPr>
        <w:t xml:space="preserve"> work deals with what they see as performative</w:t>
      </w:r>
      <w:r w:rsidR="009D50D0" w:rsidRPr="00087A6C">
        <w:rPr>
          <w:rFonts w:ascii="Times New Roman" w:hAnsi="Times New Roman" w:cs="Times New Roman"/>
        </w:rPr>
        <w:t xml:space="preserve"> acts</w:t>
      </w:r>
      <w:r w:rsidRPr="00087A6C">
        <w:rPr>
          <w:rFonts w:ascii="Times New Roman" w:hAnsi="Times New Roman" w:cs="Times New Roman"/>
        </w:rPr>
        <w:t xml:space="preserve">. </w:t>
      </w:r>
      <w:r w:rsidR="00DF0196">
        <w:rPr>
          <w:rFonts w:ascii="Times New Roman" w:hAnsi="Times New Roman" w:cs="Times New Roman"/>
        </w:rPr>
        <w:t>How are these two thinkers in conversation with one another?</w:t>
      </w:r>
      <w:r w:rsidR="002D3759">
        <w:rPr>
          <w:rFonts w:ascii="Times New Roman" w:hAnsi="Times New Roman" w:cs="Times New Roman"/>
        </w:rPr>
        <w:t xml:space="preserve"> And how might </w:t>
      </w:r>
      <w:r w:rsidR="00A41BB0" w:rsidRPr="00087A6C">
        <w:rPr>
          <w:rFonts w:ascii="Times New Roman" w:hAnsi="Times New Roman" w:cs="Times New Roman"/>
        </w:rPr>
        <w:t xml:space="preserve">their work inform and inflect </w:t>
      </w:r>
      <w:r w:rsidR="00046875" w:rsidRPr="00087A6C">
        <w:rPr>
          <w:rFonts w:ascii="Times New Roman" w:hAnsi="Times New Roman" w:cs="Times New Roman"/>
        </w:rPr>
        <w:t>each other</w:t>
      </w:r>
      <w:r w:rsidR="00A41BB0" w:rsidRPr="00087A6C">
        <w:rPr>
          <w:rFonts w:ascii="Times New Roman" w:hAnsi="Times New Roman" w:cs="Times New Roman"/>
        </w:rPr>
        <w:t>?</w:t>
      </w:r>
      <w:r w:rsidR="002E4375" w:rsidRPr="00087A6C">
        <w:rPr>
          <w:rFonts w:ascii="Times New Roman" w:hAnsi="Times New Roman" w:cs="Times New Roman"/>
        </w:rPr>
        <w:t xml:space="preserve"> </w:t>
      </w:r>
      <w:r w:rsidR="00D20E84">
        <w:rPr>
          <w:rFonts w:ascii="Times New Roman" w:hAnsi="Times New Roman" w:cs="Times New Roman"/>
        </w:rPr>
        <w:t>Butler’s</w:t>
      </w:r>
      <w:r w:rsidR="00341172">
        <w:rPr>
          <w:rFonts w:ascii="Times New Roman" w:hAnsi="Times New Roman" w:cs="Times New Roman"/>
        </w:rPr>
        <w:t xml:space="preserve"> schema</w:t>
      </w:r>
      <w:r w:rsidR="00A62D23">
        <w:rPr>
          <w:rFonts w:ascii="Times New Roman" w:hAnsi="Times New Roman" w:cs="Times New Roman"/>
        </w:rPr>
        <w:t xml:space="preserve"> of gender as a performative system of social meaning making is derived from the same analytic logic</w:t>
      </w:r>
      <w:r w:rsidR="00925DD1">
        <w:rPr>
          <w:rFonts w:ascii="Times New Roman" w:hAnsi="Times New Roman" w:cs="Times New Roman"/>
        </w:rPr>
        <w:t xml:space="preserve"> </w:t>
      </w:r>
      <w:r w:rsidR="00A62D23">
        <w:rPr>
          <w:rFonts w:ascii="Times New Roman" w:hAnsi="Times New Roman" w:cs="Times New Roman"/>
        </w:rPr>
        <w:t xml:space="preserve">Austin used to argue words change facts about the world. </w:t>
      </w:r>
      <w:commentRangeStart w:id="0"/>
      <w:r w:rsidR="0095517D">
        <w:rPr>
          <w:rFonts w:ascii="Times New Roman" w:hAnsi="Times New Roman" w:cs="Times New Roman"/>
        </w:rPr>
        <w:t>And when placing</w:t>
      </w:r>
      <w:r w:rsidR="00925DD1">
        <w:rPr>
          <w:rFonts w:ascii="Times New Roman" w:hAnsi="Times New Roman" w:cs="Times New Roman"/>
        </w:rPr>
        <w:t xml:space="preserve"> two thinkers</w:t>
      </w:r>
      <w:r w:rsidR="0095517D">
        <w:rPr>
          <w:rFonts w:ascii="Times New Roman" w:hAnsi="Times New Roman" w:cs="Times New Roman"/>
        </w:rPr>
        <w:t xml:space="preserve"> in conversation with one another, we might then </w:t>
      </w:r>
      <w:r w:rsidR="00A85303">
        <w:rPr>
          <w:rFonts w:ascii="Times New Roman" w:hAnsi="Times New Roman" w:cs="Times New Roman"/>
        </w:rPr>
        <w:t>investigate</w:t>
      </w:r>
      <w:r w:rsidR="0095517D">
        <w:rPr>
          <w:rFonts w:ascii="Times New Roman" w:hAnsi="Times New Roman" w:cs="Times New Roman"/>
        </w:rPr>
        <w:t xml:space="preserve"> ho</w:t>
      </w:r>
      <w:r w:rsidR="00A62D23">
        <w:rPr>
          <w:rFonts w:ascii="Times New Roman" w:hAnsi="Times New Roman" w:cs="Times New Roman"/>
        </w:rPr>
        <w:t xml:space="preserve">w gender performance renders itself in </w:t>
      </w:r>
      <w:r w:rsidR="000D7A6B">
        <w:rPr>
          <w:rFonts w:ascii="Times New Roman" w:hAnsi="Times New Roman" w:cs="Times New Roman"/>
        </w:rPr>
        <w:t xml:space="preserve">speech and text, and what’s </w:t>
      </w:r>
      <w:r w:rsidR="00970EC5">
        <w:rPr>
          <w:rFonts w:ascii="Times New Roman" w:hAnsi="Times New Roman" w:cs="Times New Roman"/>
        </w:rPr>
        <w:t>at stake</w:t>
      </w:r>
      <w:r w:rsidR="000D7A6B">
        <w:rPr>
          <w:rFonts w:ascii="Times New Roman" w:hAnsi="Times New Roman" w:cs="Times New Roman"/>
        </w:rPr>
        <w:t xml:space="preserve"> when </w:t>
      </w:r>
      <w:r w:rsidR="006C454F">
        <w:rPr>
          <w:rFonts w:ascii="Times New Roman" w:hAnsi="Times New Roman" w:cs="Times New Roman"/>
        </w:rPr>
        <w:t>articulation</w:t>
      </w:r>
      <w:r w:rsidR="000D7A6B">
        <w:rPr>
          <w:rFonts w:ascii="Times New Roman" w:hAnsi="Times New Roman" w:cs="Times New Roman"/>
        </w:rPr>
        <w:t xml:space="preserve"> become </w:t>
      </w:r>
      <w:r w:rsidR="00A85303">
        <w:rPr>
          <w:rFonts w:ascii="Times New Roman" w:hAnsi="Times New Roman" w:cs="Times New Roman"/>
        </w:rPr>
        <w:t xml:space="preserve">digitally mediated. </w:t>
      </w:r>
      <w:commentRangeEnd w:id="0"/>
      <w:r w:rsidR="00F279A0">
        <w:rPr>
          <w:rStyle w:val="CommentReference"/>
        </w:rPr>
        <w:commentReference w:id="0"/>
      </w:r>
    </w:p>
    <w:p w14:paraId="08C9A22D" w14:textId="7782AE54" w:rsidR="00FF1D30" w:rsidRPr="00087A6C" w:rsidRDefault="00EE46A5" w:rsidP="005C7A00">
      <w:pPr>
        <w:spacing w:line="480" w:lineRule="auto"/>
        <w:ind w:firstLine="720"/>
        <w:rPr>
          <w:rFonts w:ascii="Times New Roman" w:hAnsi="Times New Roman" w:cs="Times New Roman"/>
        </w:rPr>
      </w:pPr>
      <w:r>
        <w:rPr>
          <w:rFonts w:ascii="Times New Roman" w:hAnsi="Times New Roman" w:cs="Times New Roman"/>
        </w:rPr>
        <w:t>L</w:t>
      </w:r>
      <w:r w:rsidR="00FF1D30" w:rsidRPr="00087A6C">
        <w:rPr>
          <w:rFonts w:ascii="Times New Roman" w:hAnsi="Times New Roman" w:cs="Times New Roman"/>
        </w:rPr>
        <w:t>anguage shap</w:t>
      </w:r>
      <w:r>
        <w:rPr>
          <w:rFonts w:ascii="Times New Roman" w:hAnsi="Times New Roman" w:cs="Times New Roman"/>
        </w:rPr>
        <w:t>es</w:t>
      </w:r>
      <w:r w:rsidR="00FF1D30" w:rsidRPr="00087A6C">
        <w:rPr>
          <w:rFonts w:ascii="Times New Roman" w:hAnsi="Times New Roman" w:cs="Times New Roman"/>
        </w:rPr>
        <w:t xml:space="preserve"> real</w:t>
      </w:r>
      <w:r w:rsidR="00DD4F22">
        <w:rPr>
          <w:rFonts w:ascii="Times New Roman" w:hAnsi="Times New Roman" w:cs="Times New Roman"/>
        </w:rPr>
        <w:t>it</w:t>
      </w:r>
      <w:r w:rsidR="00FF1D30" w:rsidRPr="00087A6C">
        <w:rPr>
          <w:rFonts w:ascii="Times New Roman" w:hAnsi="Times New Roman" w:cs="Times New Roman"/>
        </w:rPr>
        <w:t>y every day</w:t>
      </w:r>
      <w:r>
        <w:rPr>
          <w:rFonts w:ascii="Times New Roman" w:hAnsi="Times New Roman" w:cs="Times New Roman"/>
        </w:rPr>
        <w:t>,</w:t>
      </w:r>
      <w:r w:rsidR="00046875">
        <w:rPr>
          <w:rFonts w:ascii="Times New Roman" w:hAnsi="Times New Roman" w:cs="Times New Roman"/>
        </w:rPr>
        <w:t xml:space="preserve"> but we are more aware of </w:t>
      </w:r>
      <w:del w:id="1" w:author="Jacob Harris" w:date="2021-02-24T11:02:00Z">
        <w:r w:rsidR="00046875" w:rsidDel="00F279A0">
          <w:rPr>
            <w:rFonts w:ascii="Times New Roman" w:hAnsi="Times New Roman" w:cs="Times New Roman"/>
          </w:rPr>
          <w:delText xml:space="preserve">it </w:delText>
        </w:r>
      </w:del>
      <w:ins w:id="2" w:author="Jacob Harris" w:date="2021-02-24T11:02:00Z">
        <w:r w:rsidR="00F279A0">
          <w:rPr>
            <w:rFonts w:ascii="Times New Roman" w:hAnsi="Times New Roman" w:cs="Times New Roman"/>
          </w:rPr>
          <w:t xml:space="preserve">this fact </w:t>
        </w:r>
      </w:ins>
      <w:r w:rsidR="00046875">
        <w:rPr>
          <w:rFonts w:ascii="Times New Roman" w:hAnsi="Times New Roman" w:cs="Times New Roman"/>
        </w:rPr>
        <w:t>on formal occasions or lawful ceremonies</w:t>
      </w:r>
      <w:r w:rsidR="00FF1D30" w:rsidRPr="00087A6C">
        <w:rPr>
          <w:rFonts w:ascii="Times New Roman" w:hAnsi="Times New Roman" w:cs="Times New Roman"/>
        </w:rPr>
        <w:t xml:space="preserve">. After a fiancé recites their vows at a wedding ceremony, the words, </w:t>
      </w:r>
      <w:commentRangeStart w:id="3"/>
      <w:r w:rsidR="001F0F95">
        <w:rPr>
          <w:rFonts w:ascii="Times New Roman" w:hAnsi="Times New Roman" w:cs="Times New Roman"/>
        </w:rPr>
        <w:t>“</w:t>
      </w:r>
      <w:r w:rsidR="00FF1D30" w:rsidRPr="00087A6C">
        <w:rPr>
          <w:rFonts w:ascii="Times New Roman" w:hAnsi="Times New Roman" w:cs="Times New Roman"/>
        </w:rPr>
        <w:t>I do</w:t>
      </w:r>
      <w:r w:rsidR="001F0F95">
        <w:rPr>
          <w:rFonts w:ascii="Times New Roman" w:hAnsi="Times New Roman" w:cs="Times New Roman"/>
        </w:rPr>
        <w:t>”</w:t>
      </w:r>
      <w:r w:rsidR="00FF1D30" w:rsidRPr="00087A6C">
        <w:rPr>
          <w:rFonts w:ascii="Times New Roman" w:hAnsi="Times New Roman" w:cs="Times New Roman"/>
        </w:rPr>
        <w:t xml:space="preserve"> create a moral obligation to obey them. Similarly, </w:t>
      </w:r>
      <w:r w:rsidR="001F0F95">
        <w:rPr>
          <w:rFonts w:ascii="Times New Roman" w:hAnsi="Times New Roman" w:cs="Times New Roman"/>
        </w:rPr>
        <w:t>“</w:t>
      </w:r>
      <w:r w:rsidR="00FF1D30" w:rsidRPr="00087A6C">
        <w:rPr>
          <w:rFonts w:ascii="Times New Roman" w:hAnsi="Times New Roman" w:cs="Times New Roman"/>
        </w:rPr>
        <w:t>I now pronounce you husband and wife</w:t>
      </w:r>
      <w:r w:rsidR="001F0F95">
        <w:rPr>
          <w:rFonts w:ascii="Times New Roman" w:hAnsi="Times New Roman" w:cs="Times New Roman"/>
        </w:rPr>
        <w:t>”</w:t>
      </w:r>
      <w:r w:rsidR="00FF1D30" w:rsidRPr="00087A6C">
        <w:rPr>
          <w:rFonts w:ascii="Times New Roman" w:hAnsi="Times New Roman" w:cs="Times New Roman"/>
        </w:rPr>
        <w:t xml:space="preserve"> creates a legal bond between two individuals</w:t>
      </w:r>
      <w:commentRangeEnd w:id="3"/>
      <w:r w:rsidR="00F279A0">
        <w:rPr>
          <w:rStyle w:val="CommentReference"/>
        </w:rPr>
        <w:commentReference w:id="3"/>
      </w:r>
      <w:r w:rsidR="00FF1D30" w:rsidRPr="00087A6C">
        <w:rPr>
          <w:rFonts w:ascii="Times New Roman" w:hAnsi="Times New Roman" w:cs="Times New Roman"/>
        </w:rPr>
        <w:t>.</w:t>
      </w:r>
      <w:r w:rsidR="00F31FB0" w:rsidRPr="00087A6C">
        <w:rPr>
          <w:rFonts w:ascii="Times New Roman" w:hAnsi="Times New Roman" w:cs="Times New Roman"/>
        </w:rPr>
        <w:t xml:space="preserve"> </w:t>
      </w:r>
      <w:r w:rsidR="00D44FE4">
        <w:rPr>
          <w:rFonts w:ascii="Times New Roman" w:hAnsi="Times New Roman" w:cs="Times New Roman"/>
        </w:rPr>
        <w:t xml:space="preserve"> Austin claims that </w:t>
      </w:r>
      <w:r w:rsidR="001F0F95">
        <w:rPr>
          <w:rFonts w:ascii="Times New Roman" w:hAnsi="Times New Roman" w:cs="Times New Roman"/>
        </w:rPr>
        <w:t>“</w:t>
      </w:r>
      <w:r w:rsidR="00F31FB0" w:rsidRPr="00087A6C">
        <w:rPr>
          <w:rFonts w:ascii="Times New Roman" w:hAnsi="Times New Roman" w:cs="Times New Roman"/>
        </w:rPr>
        <w:t xml:space="preserve">in saying these words we are </w:t>
      </w:r>
      <w:r w:rsidR="00F31FB0" w:rsidRPr="00087A6C">
        <w:rPr>
          <w:rFonts w:ascii="Times New Roman" w:hAnsi="Times New Roman" w:cs="Times New Roman"/>
          <w:i/>
          <w:iCs/>
        </w:rPr>
        <w:t>doing</w:t>
      </w:r>
      <w:r w:rsidR="00F31FB0" w:rsidRPr="00087A6C">
        <w:rPr>
          <w:rFonts w:ascii="Times New Roman" w:hAnsi="Times New Roman" w:cs="Times New Roman"/>
        </w:rPr>
        <w:t xml:space="preserve"> something—namely, </w:t>
      </w:r>
      <w:commentRangeStart w:id="4"/>
      <w:r w:rsidR="00F31FB0" w:rsidRPr="00087A6C">
        <w:rPr>
          <w:rFonts w:ascii="Times New Roman" w:hAnsi="Times New Roman" w:cs="Times New Roman"/>
        </w:rPr>
        <w:t>marrying,</w:t>
      </w:r>
      <w:commentRangeEnd w:id="4"/>
      <w:r w:rsidR="00F279A0">
        <w:rPr>
          <w:rStyle w:val="CommentReference"/>
        </w:rPr>
        <w:commentReference w:id="4"/>
      </w:r>
      <w:r w:rsidR="00F31FB0" w:rsidRPr="00087A6C">
        <w:rPr>
          <w:rFonts w:ascii="Times New Roman" w:hAnsi="Times New Roman" w:cs="Times New Roman"/>
        </w:rPr>
        <w:t xml:space="preserve"> rather than </w:t>
      </w:r>
      <w:r w:rsidR="00F31FB0" w:rsidRPr="00087A6C">
        <w:rPr>
          <w:rFonts w:ascii="Times New Roman" w:hAnsi="Times New Roman" w:cs="Times New Roman"/>
          <w:i/>
          <w:iCs/>
        </w:rPr>
        <w:t xml:space="preserve">reporting </w:t>
      </w:r>
      <w:r w:rsidR="00F31FB0" w:rsidRPr="00087A6C">
        <w:rPr>
          <w:rFonts w:ascii="Times New Roman" w:hAnsi="Times New Roman" w:cs="Times New Roman"/>
        </w:rPr>
        <w:t xml:space="preserve">something, namely </w:t>
      </w:r>
      <w:r w:rsidR="00F31FB0" w:rsidRPr="00087A6C">
        <w:rPr>
          <w:rFonts w:ascii="Times New Roman" w:hAnsi="Times New Roman" w:cs="Times New Roman"/>
          <w:i/>
          <w:iCs/>
        </w:rPr>
        <w:t>that</w:t>
      </w:r>
      <w:r w:rsidR="00F31FB0" w:rsidRPr="00087A6C">
        <w:rPr>
          <w:rFonts w:ascii="Times New Roman" w:hAnsi="Times New Roman" w:cs="Times New Roman"/>
        </w:rPr>
        <w:t xml:space="preserve"> we are marrying</w:t>
      </w:r>
      <w:r w:rsidR="001F0F95">
        <w:rPr>
          <w:rFonts w:ascii="Times New Roman" w:hAnsi="Times New Roman" w:cs="Times New Roman"/>
        </w:rPr>
        <w:t>”</w:t>
      </w:r>
      <w:r w:rsidR="00F31FB0" w:rsidRPr="00087A6C">
        <w:rPr>
          <w:rFonts w:ascii="Times New Roman" w:hAnsi="Times New Roman" w:cs="Times New Roman"/>
        </w:rPr>
        <w:t xml:space="preserve"> (</w:t>
      </w:r>
      <w:r w:rsidR="00A32B28" w:rsidRPr="00087A6C">
        <w:rPr>
          <w:rFonts w:ascii="Times New Roman" w:hAnsi="Times New Roman" w:cs="Times New Roman"/>
        </w:rPr>
        <w:t xml:space="preserve">Austin </w:t>
      </w:r>
      <w:r w:rsidR="00F31FB0" w:rsidRPr="00087A6C">
        <w:rPr>
          <w:rFonts w:ascii="Times New Roman" w:hAnsi="Times New Roman" w:cs="Times New Roman"/>
        </w:rPr>
        <w:t>13)</w:t>
      </w:r>
      <w:r w:rsidR="00D44FE4">
        <w:rPr>
          <w:rFonts w:ascii="Times New Roman" w:hAnsi="Times New Roman" w:cs="Times New Roman"/>
        </w:rPr>
        <w:t xml:space="preserve">. </w:t>
      </w:r>
      <w:r w:rsidR="00FF1D30" w:rsidRPr="00087A6C">
        <w:rPr>
          <w:rFonts w:ascii="Times New Roman" w:hAnsi="Times New Roman" w:cs="Times New Roman"/>
        </w:rPr>
        <w:t xml:space="preserve">A parent can name their child, and a </w:t>
      </w:r>
      <w:r w:rsidR="001F0F95">
        <w:rPr>
          <w:rFonts w:ascii="Times New Roman" w:hAnsi="Times New Roman" w:cs="Times New Roman"/>
        </w:rPr>
        <w:t>nation’s</w:t>
      </w:r>
      <w:r w:rsidR="00FF1D30" w:rsidRPr="00087A6C">
        <w:rPr>
          <w:rFonts w:ascii="Times New Roman" w:hAnsi="Times New Roman" w:cs="Times New Roman"/>
        </w:rPr>
        <w:t xml:space="preserve"> leader can initiate war </w:t>
      </w:r>
      <w:r w:rsidR="001F0F95">
        <w:rPr>
          <w:rFonts w:ascii="Times New Roman" w:hAnsi="Times New Roman" w:cs="Times New Roman"/>
        </w:rPr>
        <w:t>by merely</w:t>
      </w:r>
      <w:r w:rsidR="00FF1D30" w:rsidRPr="00087A6C">
        <w:rPr>
          <w:rFonts w:ascii="Times New Roman" w:hAnsi="Times New Roman" w:cs="Times New Roman"/>
        </w:rPr>
        <w:t xml:space="preserve"> declaring it. All of these are examples of performative </w:t>
      </w:r>
      <w:r w:rsidR="00D44FE4">
        <w:rPr>
          <w:rFonts w:ascii="Times New Roman" w:hAnsi="Times New Roman" w:cs="Times New Roman"/>
        </w:rPr>
        <w:t>utterances</w:t>
      </w:r>
      <w:r w:rsidR="00FF1D30" w:rsidRPr="00087A6C">
        <w:rPr>
          <w:rFonts w:ascii="Times New Roman" w:hAnsi="Times New Roman" w:cs="Times New Roman"/>
        </w:rPr>
        <w:t xml:space="preserve">—statements that </w:t>
      </w:r>
      <w:r w:rsidR="00FF1D30" w:rsidRPr="00087A6C">
        <w:rPr>
          <w:rFonts w:ascii="Times New Roman" w:hAnsi="Times New Roman" w:cs="Times New Roman"/>
        </w:rPr>
        <w:lastRenderedPageBreak/>
        <w:t>perform actions. Austin</w:t>
      </w:r>
      <w:r w:rsidR="0037086A" w:rsidRPr="00087A6C">
        <w:rPr>
          <w:rFonts w:ascii="Times New Roman" w:hAnsi="Times New Roman" w:cs="Times New Roman"/>
        </w:rPr>
        <w:t xml:space="preserve"> </w:t>
      </w:r>
      <w:r w:rsidR="00FF1D30" w:rsidRPr="00087A6C">
        <w:rPr>
          <w:rFonts w:ascii="Times New Roman" w:hAnsi="Times New Roman" w:cs="Times New Roman"/>
        </w:rPr>
        <w:t xml:space="preserve">defined them as a new part of speech entirely: one which neither describes nor reports information as true or false (the role of a constative), but </w:t>
      </w:r>
      <w:r w:rsidR="001F0F95">
        <w:rPr>
          <w:rFonts w:ascii="Times New Roman" w:hAnsi="Times New Roman" w:cs="Times New Roman"/>
        </w:rPr>
        <w:t>“</w:t>
      </w:r>
      <w:r w:rsidR="00FF1D30" w:rsidRPr="00087A6C">
        <w:rPr>
          <w:rFonts w:ascii="Times New Roman" w:hAnsi="Times New Roman" w:cs="Times New Roman"/>
        </w:rPr>
        <w:t>is, or is a part of, the doing of an action</w:t>
      </w:r>
      <w:r w:rsidR="001F0F95">
        <w:rPr>
          <w:rFonts w:ascii="Times New Roman" w:hAnsi="Times New Roman" w:cs="Times New Roman"/>
        </w:rPr>
        <w:t>”</w:t>
      </w:r>
      <w:r w:rsidR="00FF1D30" w:rsidRPr="00087A6C">
        <w:rPr>
          <w:rFonts w:ascii="Times New Roman" w:hAnsi="Times New Roman" w:cs="Times New Roman"/>
        </w:rPr>
        <w:t xml:space="preserve"> </w:t>
      </w:r>
      <w:r w:rsidR="00553F4A" w:rsidRPr="00087A6C">
        <w:rPr>
          <w:rFonts w:ascii="Times New Roman" w:hAnsi="Times New Roman" w:cs="Times New Roman"/>
        </w:rPr>
        <w:fldChar w:fldCharType="begin"/>
      </w:r>
      <w:r w:rsidR="00553F4A" w:rsidRPr="00087A6C">
        <w:rPr>
          <w:rFonts w:ascii="Times New Roman" w:hAnsi="Times New Roman" w:cs="Times New Roman"/>
        </w:rPr>
        <w:instrText xml:space="preserve"> ADDIN ZOTERO_ITEM CSL_CITATION {"citationID":"V0BbW8PI","properties":{"formattedCitation":"(Austin)","plainCitation":"(Austin)","noteIndex":0},"citationItems":[{"id":316,"uris":["http://zotero.org/users/5332141/items/THMS9PGZ"],"uri":["http://zotero.org/users/5332141/items/THMS9PGZ"],"itemData":{"id":316,"type":"book","publisher":"Oxford University Press","title":"How to Do Things with Words: The William James Lectures Delivered at Harvard University in 1955","title-short":"How to Do Things with Words","author":[{"family":"Austin","given":"John L."}],"issued":{"date-parts":[["2009"]]}}}],"schema":"https://github.com/citation-style-language/schema/raw/master/csl-citation.json"} </w:instrText>
      </w:r>
      <w:r w:rsidR="00553F4A" w:rsidRPr="00087A6C">
        <w:rPr>
          <w:rFonts w:ascii="Times New Roman" w:hAnsi="Times New Roman" w:cs="Times New Roman"/>
        </w:rPr>
        <w:fldChar w:fldCharType="separate"/>
      </w:r>
      <w:r w:rsidR="00553F4A" w:rsidRPr="00087A6C">
        <w:rPr>
          <w:rFonts w:ascii="Times New Roman" w:hAnsi="Times New Roman" w:cs="Times New Roman"/>
          <w:noProof/>
        </w:rPr>
        <w:t>(Austin)</w:t>
      </w:r>
      <w:r w:rsidR="00553F4A" w:rsidRPr="00087A6C">
        <w:rPr>
          <w:rFonts w:ascii="Times New Roman" w:hAnsi="Times New Roman" w:cs="Times New Roman"/>
        </w:rPr>
        <w:fldChar w:fldCharType="end"/>
      </w:r>
      <w:r w:rsidR="00FF1D30" w:rsidRPr="00087A6C">
        <w:rPr>
          <w:rFonts w:ascii="Times New Roman" w:hAnsi="Times New Roman" w:cs="Times New Roman"/>
        </w:rPr>
        <w:t xml:space="preserve">. In short, a constative </w:t>
      </w:r>
      <w:r w:rsidR="00FF1D30" w:rsidRPr="00D44FE4">
        <w:rPr>
          <w:rFonts w:ascii="Times New Roman" w:hAnsi="Times New Roman" w:cs="Times New Roman"/>
          <w:i/>
          <w:iCs/>
        </w:rPr>
        <w:t>is</w:t>
      </w:r>
      <w:r w:rsidR="00FF1D30" w:rsidRPr="00087A6C">
        <w:rPr>
          <w:rFonts w:ascii="Times New Roman" w:hAnsi="Times New Roman" w:cs="Times New Roman"/>
        </w:rPr>
        <w:t xml:space="preserve">, and a performative </w:t>
      </w:r>
      <w:r w:rsidR="00FF1D30" w:rsidRPr="00D44FE4">
        <w:rPr>
          <w:rFonts w:ascii="Times New Roman" w:hAnsi="Times New Roman" w:cs="Times New Roman"/>
          <w:i/>
          <w:iCs/>
        </w:rPr>
        <w:t>does</w:t>
      </w:r>
      <w:r w:rsidR="00FF1D30" w:rsidRPr="00087A6C">
        <w:rPr>
          <w:rFonts w:ascii="Times New Roman" w:hAnsi="Times New Roman" w:cs="Times New Roman"/>
        </w:rPr>
        <w:t>.</w:t>
      </w:r>
    </w:p>
    <w:p w14:paraId="5DDD294F" w14:textId="2A169A9B" w:rsidR="002D3759" w:rsidDel="000C4031" w:rsidRDefault="00FF1D30" w:rsidP="000C4031">
      <w:pPr>
        <w:spacing w:line="480" w:lineRule="auto"/>
        <w:ind w:firstLine="720"/>
        <w:rPr>
          <w:del w:id="5" w:author="Jacob Harris" w:date="2021-03-01T14:41:00Z"/>
          <w:rFonts w:ascii="Times New Roman" w:hAnsi="Times New Roman" w:cs="Times New Roman"/>
        </w:rPr>
      </w:pPr>
      <w:r w:rsidRPr="00087A6C">
        <w:rPr>
          <w:rFonts w:ascii="Times New Roman" w:hAnsi="Times New Roman" w:cs="Times New Roman"/>
        </w:rPr>
        <w:t xml:space="preserve">However, for a speech act to perform an action, or in </w:t>
      </w:r>
      <w:r w:rsidR="001F0F95">
        <w:rPr>
          <w:rFonts w:ascii="Times New Roman" w:hAnsi="Times New Roman" w:cs="Times New Roman"/>
        </w:rPr>
        <w:t>Austin’s</w:t>
      </w:r>
      <w:r w:rsidRPr="00087A6C">
        <w:rPr>
          <w:rFonts w:ascii="Times New Roman" w:hAnsi="Times New Roman" w:cs="Times New Roman"/>
        </w:rPr>
        <w:t xml:space="preserve"> words, to be </w:t>
      </w:r>
      <w:r w:rsidR="001F0F95">
        <w:rPr>
          <w:rFonts w:ascii="Times New Roman" w:hAnsi="Times New Roman" w:cs="Times New Roman"/>
        </w:rPr>
        <w:t>“</w:t>
      </w:r>
      <w:r w:rsidRPr="00087A6C">
        <w:rPr>
          <w:rFonts w:ascii="Times New Roman" w:hAnsi="Times New Roman" w:cs="Times New Roman"/>
        </w:rPr>
        <w:t>felicitous,</w:t>
      </w:r>
      <w:r w:rsidR="001F0F95">
        <w:rPr>
          <w:rFonts w:ascii="Times New Roman" w:hAnsi="Times New Roman" w:cs="Times New Roman"/>
        </w:rPr>
        <w:t>”</w:t>
      </w:r>
      <w:r w:rsidRPr="00087A6C">
        <w:rPr>
          <w:rFonts w:ascii="Times New Roman" w:hAnsi="Times New Roman" w:cs="Times New Roman"/>
        </w:rPr>
        <w:t xml:space="preserve"> certain conditions must be in place. A marriage, for example, </w:t>
      </w:r>
      <w:r w:rsidR="001F0F95">
        <w:rPr>
          <w:rFonts w:ascii="Times New Roman" w:hAnsi="Times New Roman" w:cs="Times New Roman"/>
        </w:rPr>
        <w:t>isn’t</w:t>
      </w:r>
      <w:r w:rsidRPr="00087A6C">
        <w:rPr>
          <w:rFonts w:ascii="Times New Roman" w:hAnsi="Times New Roman" w:cs="Times New Roman"/>
        </w:rPr>
        <w:t xml:space="preserve"> felicitous if the bride and groom are siblings or if a legally recognized officiant is not present to proclaim the marriage. The same is true for declaring war and conferring academic degrees. But in many cases, anyone can change the world with their words. The phrases you use daily, </w:t>
      </w:r>
      <w:r w:rsidR="001F0F95">
        <w:rPr>
          <w:rFonts w:ascii="Times New Roman" w:hAnsi="Times New Roman" w:cs="Times New Roman"/>
        </w:rPr>
        <w:t>“</w:t>
      </w:r>
      <w:r w:rsidRPr="00087A6C">
        <w:rPr>
          <w:rFonts w:ascii="Times New Roman" w:hAnsi="Times New Roman" w:cs="Times New Roman"/>
        </w:rPr>
        <w:t>I apologize,</w:t>
      </w:r>
      <w:r w:rsidR="001F0F95">
        <w:rPr>
          <w:rFonts w:ascii="Times New Roman" w:hAnsi="Times New Roman" w:cs="Times New Roman"/>
        </w:rPr>
        <w:t>”</w:t>
      </w:r>
      <w:r w:rsidRPr="00087A6C">
        <w:rPr>
          <w:rFonts w:ascii="Times New Roman" w:hAnsi="Times New Roman" w:cs="Times New Roman"/>
        </w:rPr>
        <w:t xml:space="preserve"> </w:t>
      </w:r>
      <w:r w:rsidR="001F0F95">
        <w:rPr>
          <w:rFonts w:ascii="Times New Roman" w:hAnsi="Times New Roman" w:cs="Times New Roman"/>
        </w:rPr>
        <w:t>“</w:t>
      </w:r>
      <w:r w:rsidRPr="00087A6C">
        <w:rPr>
          <w:rFonts w:ascii="Times New Roman" w:hAnsi="Times New Roman" w:cs="Times New Roman"/>
        </w:rPr>
        <w:t>I promise,</w:t>
      </w:r>
      <w:r w:rsidR="001F0F95">
        <w:rPr>
          <w:rFonts w:ascii="Times New Roman" w:hAnsi="Times New Roman" w:cs="Times New Roman"/>
        </w:rPr>
        <w:t>”</w:t>
      </w:r>
      <w:r w:rsidRPr="00087A6C">
        <w:rPr>
          <w:rFonts w:ascii="Times New Roman" w:hAnsi="Times New Roman" w:cs="Times New Roman"/>
        </w:rPr>
        <w:t xml:space="preserve"> </w:t>
      </w:r>
      <w:r w:rsidR="001F0F95">
        <w:rPr>
          <w:rFonts w:ascii="Times New Roman" w:hAnsi="Times New Roman" w:cs="Times New Roman"/>
        </w:rPr>
        <w:t>“</w:t>
      </w:r>
      <w:r w:rsidRPr="00087A6C">
        <w:rPr>
          <w:rFonts w:ascii="Times New Roman" w:hAnsi="Times New Roman" w:cs="Times New Roman"/>
        </w:rPr>
        <w:t>I predict,</w:t>
      </w:r>
      <w:r w:rsidR="001F0F95">
        <w:rPr>
          <w:rFonts w:ascii="Times New Roman" w:hAnsi="Times New Roman" w:cs="Times New Roman"/>
        </w:rPr>
        <w:t>”</w:t>
      </w:r>
      <w:r w:rsidRPr="00087A6C">
        <w:rPr>
          <w:rFonts w:ascii="Times New Roman" w:hAnsi="Times New Roman" w:cs="Times New Roman"/>
        </w:rPr>
        <w:t xml:space="preserve"> all </w:t>
      </w:r>
      <w:commentRangeStart w:id="6"/>
      <w:r w:rsidRPr="00087A6C">
        <w:rPr>
          <w:rFonts w:ascii="Times New Roman" w:hAnsi="Times New Roman" w:cs="Times New Roman"/>
        </w:rPr>
        <w:t>instinctively</w:t>
      </w:r>
      <w:commentRangeEnd w:id="6"/>
      <w:r w:rsidR="005457A2">
        <w:rPr>
          <w:rStyle w:val="CommentReference"/>
        </w:rPr>
        <w:commentReference w:id="6"/>
      </w:r>
      <w:r w:rsidRPr="00087A6C">
        <w:rPr>
          <w:rFonts w:ascii="Times New Roman" w:hAnsi="Times New Roman" w:cs="Times New Roman"/>
        </w:rPr>
        <w:t xml:space="preserve"> do things. </w:t>
      </w:r>
      <w:r w:rsidR="00726E98">
        <w:rPr>
          <w:rFonts w:ascii="Times New Roman" w:hAnsi="Times New Roman" w:cs="Times New Roman"/>
        </w:rPr>
        <w:t xml:space="preserve">So what? Words can change facts about the world. </w:t>
      </w:r>
      <w:r w:rsidR="004B55A5">
        <w:rPr>
          <w:rFonts w:ascii="Times New Roman" w:hAnsi="Times New Roman" w:cs="Times New Roman"/>
        </w:rPr>
        <w:t>W</w:t>
      </w:r>
      <w:r w:rsidR="00726E98">
        <w:rPr>
          <w:rFonts w:ascii="Times New Roman" w:hAnsi="Times New Roman" w:cs="Times New Roman"/>
        </w:rPr>
        <w:t xml:space="preserve">hat does that have to do with gender? </w:t>
      </w:r>
    </w:p>
    <w:p w14:paraId="4035ECF9" w14:textId="77777777" w:rsidR="000C4031" w:rsidRDefault="000C4031" w:rsidP="005C7A00">
      <w:pPr>
        <w:spacing w:line="480" w:lineRule="auto"/>
        <w:ind w:firstLine="720"/>
        <w:rPr>
          <w:ins w:id="7" w:author="Jacob Harris" w:date="2021-03-01T14:41:00Z"/>
          <w:rFonts w:ascii="Times New Roman" w:hAnsi="Times New Roman" w:cs="Times New Roman"/>
        </w:rPr>
      </w:pPr>
    </w:p>
    <w:p w14:paraId="3BECF1A4" w14:textId="2215FE97" w:rsidR="000C3EFA" w:rsidRPr="00087A6C" w:rsidRDefault="000C4031" w:rsidP="000C4031">
      <w:pPr>
        <w:spacing w:line="480" w:lineRule="auto"/>
        <w:ind w:firstLine="720"/>
        <w:rPr>
          <w:rFonts w:ascii="Times New Roman" w:hAnsi="Times New Roman" w:cs="Times New Roman"/>
        </w:rPr>
      </w:pPr>
      <w:ins w:id="8" w:author="Jacob Harris" w:date="2021-03-01T14:41:00Z">
        <w:r>
          <w:rPr>
            <w:rFonts w:ascii="Times New Roman" w:hAnsi="Times New Roman" w:cs="Times New Roman"/>
          </w:rPr>
          <w:t>It’s bette</w:t>
        </w:r>
      </w:ins>
      <w:ins w:id="9" w:author="Jacob Harris" w:date="2021-03-01T14:42:00Z">
        <w:r>
          <w:rPr>
            <w:rFonts w:ascii="Times New Roman" w:hAnsi="Times New Roman" w:cs="Times New Roman"/>
          </w:rPr>
          <w:t xml:space="preserve">r to begin your paragraph with a topic sentence than with a quote; beginning simply with a quote is a little disorienting. </w:t>
        </w:r>
      </w:ins>
      <w:r w:rsidR="001F0F95">
        <w:rPr>
          <w:rFonts w:ascii="Times New Roman" w:hAnsi="Times New Roman" w:cs="Times New Roman"/>
        </w:rPr>
        <w:t>“</w:t>
      </w:r>
      <w:r w:rsidR="002D3759" w:rsidRPr="00087A6C">
        <w:rPr>
          <w:rFonts w:ascii="Times New Roman" w:hAnsi="Times New Roman" w:cs="Times New Roman"/>
        </w:rPr>
        <w:t>Gender reality is performative which means, quite simply, that it is real only to the extent that is performed</w:t>
      </w:r>
      <w:r w:rsidR="001F0F95">
        <w:rPr>
          <w:rFonts w:ascii="Times New Roman" w:hAnsi="Times New Roman" w:cs="Times New Roman"/>
        </w:rPr>
        <w:t>”</w:t>
      </w:r>
      <w:r w:rsidR="002D3759" w:rsidRPr="00087A6C">
        <w:rPr>
          <w:rFonts w:ascii="Times New Roman" w:hAnsi="Times New Roman" w:cs="Times New Roman"/>
        </w:rPr>
        <w:t xml:space="preserve"> (</w:t>
      </w:r>
      <w:r w:rsidR="00C52C9F">
        <w:rPr>
          <w:rFonts w:ascii="Times New Roman" w:hAnsi="Times New Roman" w:cs="Times New Roman"/>
        </w:rPr>
        <w:t xml:space="preserve">Butler </w:t>
      </w:r>
      <w:r w:rsidR="002D3759" w:rsidRPr="00087A6C">
        <w:rPr>
          <w:rFonts w:ascii="Times New Roman" w:hAnsi="Times New Roman" w:cs="Times New Roman"/>
        </w:rPr>
        <w:t>527)</w:t>
      </w:r>
      <w:r w:rsidR="000F260D">
        <w:rPr>
          <w:rFonts w:ascii="Times New Roman" w:hAnsi="Times New Roman" w:cs="Times New Roman"/>
        </w:rPr>
        <w:t>.</w:t>
      </w:r>
      <w:r w:rsidR="002D3759">
        <w:rPr>
          <w:rFonts w:ascii="Times New Roman" w:hAnsi="Times New Roman" w:cs="Times New Roman"/>
        </w:rPr>
        <w:t xml:space="preserve"> </w:t>
      </w:r>
      <w:commentRangeStart w:id="10"/>
      <w:r w:rsidR="004E7100" w:rsidRPr="00087A6C">
        <w:rPr>
          <w:rFonts w:ascii="Times New Roman" w:hAnsi="Times New Roman" w:cs="Times New Roman"/>
        </w:rPr>
        <w:t>W</w:t>
      </w:r>
      <w:r w:rsidR="002E4375" w:rsidRPr="00087A6C">
        <w:rPr>
          <w:rFonts w:ascii="Times New Roman" w:hAnsi="Times New Roman" w:cs="Times New Roman"/>
        </w:rPr>
        <w:t>hat makes gender performat</w:t>
      </w:r>
      <w:r w:rsidR="002E4375" w:rsidRPr="00E848C4">
        <w:rPr>
          <w:rFonts w:ascii="Times New Roman" w:hAnsi="Times New Roman" w:cs="Times New Roman"/>
          <w:i/>
          <w:iCs/>
        </w:rPr>
        <w:t>ive</w:t>
      </w:r>
      <w:r w:rsidR="002E4375" w:rsidRPr="00087A6C">
        <w:rPr>
          <w:rFonts w:ascii="Times New Roman" w:hAnsi="Times New Roman" w:cs="Times New Roman"/>
        </w:rPr>
        <w:t xml:space="preserve"> and not performed is </w:t>
      </w:r>
      <w:r w:rsidR="00E848C4">
        <w:rPr>
          <w:rFonts w:ascii="Times New Roman" w:hAnsi="Times New Roman" w:cs="Times New Roman"/>
        </w:rPr>
        <w:t>that it is a</w:t>
      </w:r>
      <w:r w:rsidR="002E4375" w:rsidRPr="00087A6C">
        <w:rPr>
          <w:rFonts w:ascii="Times New Roman" w:hAnsi="Times New Roman" w:cs="Times New Roman"/>
        </w:rPr>
        <w:t xml:space="preserve"> system </w:t>
      </w:r>
      <w:r w:rsidR="007B2BF2">
        <w:rPr>
          <w:rFonts w:ascii="Times New Roman" w:hAnsi="Times New Roman" w:cs="Times New Roman"/>
        </w:rPr>
        <w:t>propagated</w:t>
      </w:r>
      <w:r w:rsidR="00E848C4">
        <w:rPr>
          <w:rFonts w:ascii="Times New Roman" w:hAnsi="Times New Roman" w:cs="Times New Roman"/>
        </w:rPr>
        <w:t xml:space="preserve"> on</w:t>
      </w:r>
      <w:r w:rsidR="002E4375" w:rsidRPr="00087A6C">
        <w:rPr>
          <w:rFonts w:ascii="Times New Roman" w:hAnsi="Times New Roman" w:cs="Times New Roman"/>
        </w:rPr>
        <w:t xml:space="preserve"> cause and effects</w:t>
      </w:r>
      <w:r w:rsidR="007B2BF2">
        <w:rPr>
          <w:rFonts w:ascii="Times New Roman" w:hAnsi="Times New Roman" w:cs="Times New Roman"/>
        </w:rPr>
        <w:t>: gender</w:t>
      </w:r>
      <w:r w:rsidR="002E4375" w:rsidRPr="00087A6C">
        <w:rPr>
          <w:rFonts w:ascii="Times New Roman" w:hAnsi="Times New Roman" w:cs="Times New Roman"/>
        </w:rPr>
        <w:t xml:space="preserve"> only exists because people </w:t>
      </w:r>
      <w:r w:rsidR="004B55A5">
        <w:rPr>
          <w:rFonts w:ascii="Times New Roman" w:hAnsi="Times New Roman" w:cs="Times New Roman"/>
        </w:rPr>
        <w:t>continue to perform it</w:t>
      </w:r>
      <w:r w:rsidR="007B2BF2">
        <w:rPr>
          <w:rFonts w:ascii="Times New Roman" w:hAnsi="Times New Roman" w:cs="Times New Roman"/>
        </w:rPr>
        <w:t>. In other words, it is</w:t>
      </w:r>
      <w:r w:rsidR="00270CAB">
        <w:rPr>
          <w:rFonts w:ascii="Times New Roman" w:hAnsi="Times New Roman" w:cs="Times New Roman"/>
        </w:rPr>
        <w:t xml:space="preserve"> </w:t>
      </w:r>
      <w:r w:rsidR="001F0F95">
        <w:rPr>
          <w:rFonts w:ascii="Times New Roman" w:hAnsi="Times New Roman" w:cs="Times New Roman"/>
        </w:rPr>
        <w:t>“</w:t>
      </w:r>
      <w:r w:rsidR="00C52C9F">
        <w:rPr>
          <w:rFonts w:ascii="Times New Roman" w:hAnsi="Times New Roman" w:cs="Times New Roman"/>
        </w:rPr>
        <w:t xml:space="preserve">an identity instituted through </w:t>
      </w:r>
      <w:r w:rsidR="00BC31F2" w:rsidRPr="00087A6C">
        <w:rPr>
          <w:rFonts w:ascii="Times New Roman" w:hAnsi="Times New Roman" w:cs="Times New Roman"/>
        </w:rPr>
        <w:t xml:space="preserve">a </w:t>
      </w:r>
      <w:r w:rsidR="00BC31F2" w:rsidRPr="00C52C9F">
        <w:rPr>
          <w:rFonts w:ascii="Times New Roman" w:hAnsi="Times New Roman" w:cs="Times New Roman"/>
          <w:i/>
          <w:iCs/>
        </w:rPr>
        <w:t xml:space="preserve">stylized </w:t>
      </w:r>
      <w:r w:rsidR="00C52C9F" w:rsidRPr="00C52C9F">
        <w:rPr>
          <w:rFonts w:ascii="Times New Roman" w:hAnsi="Times New Roman" w:cs="Times New Roman"/>
          <w:i/>
          <w:iCs/>
        </w:rPr>
        <w:t>repetition</w:t>
      </w:r>
      <w:r w:rsidR="00BC31F2" w:rsidRPr="00C52C9F">
        <w:rPr>
          <w:rFonts w:ascii="Times New Roman" w:hAnsi="Times New Roman" w:cs="Times New Roman"/>
          <w:i/>
          <w:iCs/>
        </w:rPr>
        <w:t xml:space="preserve"> of acts</w:t>
      </w:r>
      <w:r w:rsidR="001F0F95">
        <w:rPr>
          <w:rFonts w:ascii="Times New Roman" w:hAnsi="Times New Roman" w:cs="Times New Roman"/>
        </w:rPr>
        <w:t>”</w:t>
      </w:r>
      <w:r w:rsidR="00BC31F2" w:rsidRPr="00087A6C">
        <w:rPr>
          <w:rFonts w:ascii="Times New Roman" w:hAnsi="Times New Roman" w:cs="Times New Roman"/>
        </w:rPr>
        <w:t xml:space="preserve"> </w:t>
      </w:r>
      <w:r w:rsidR="00D20562" w:rsidRPr="00087A6C">
        <w:rPr>
          <w:rFonts w:ascii="Times New Roman" w:hAnsi="Times New Roman" w:cs="Times New Roman"/>
        </w:rPr>
        <w:fldChar w:fldCharType="begin"/>
      </w:r>
      <w:r w:rsidR="00D20562" w:rsidRPr="00087A6C">
        <w:rPr>
          <w:rFonts w:ascii="Times New Roman" w:hAnsi="Times New Roman" w:cs="Times New Roman"/>
        </w:rPr>
        <w:instrText xml:space="preserve"> ADDIN ZOTERO_ITEM CSL_CITATION {"citationID":"kXCSDs5H","properties":{"formattedCitation":"(Butler)","plainCitation":"(Butler)","noteIndex":0},"citationItems":[{"id":315,"uris":["http://zotero.org/users/5332141/items/TCFQF5AJ"],"uri":["http://zotero.org/users/5332141/items/TCFQF5AJ"],"itemData":{"id":315,"type":"article-journal","container-title":"The Johns Hopkins University Press","issue":"4","page":"519-531","title":"Performative Acts and Gender Constitution: An Essay in Phenomenology and Feminist Theory","volume":"40","author":[{"family":"Butler","given":"Judith"}],"issued":{"date-parts":[["1988",12]]}}}],"schema":"https://github.com/citation-style-language/schema/raw/master/csl-citation.json"} </w:instrText>
      </w:r>
      <w:r w:rsidR="00D20562" w:rsidRPr="00087A6C">
        <w:rPr>
          <w:rFonts w:ascii="Times New Roman" w:hAnsi="Times New Roman" w:cs="Times New Roman"/>
        </w:rPr>
        <w:fldChar w:fldCharType="separate"/>
      </w:r>
      <w:r w:rsidR="00D20562" w:rsidRPr="00087A6C">
        <w:rPr>
          <w:rFonts w:ascii="Times New Roman" w:hAnsi="Times New Roman" w:cs="Times New Roman"/>
          <w:noProof/>
        </w:rPr>
        <w:t>(Butler 519)</w:t>
      </w:r>
      <w:r w:rsidR="00D20562" w:rsidRPr="00087A6C">
        <w:rPr>
          <w:rFonts w:ascii="Times New Roman" w:hAnsi="Times New Roman" w:cs="Times New Roman"/>
        </w:rPr>
        <w:fldChar w:fldCharType="end"/>
      </w:r>
      <w:r w:rsidR="007B2BF2">
        <w:rPr>
          <w:rFonts w:ascii="Times New Roman" w:hAnsi="Times New Roman" w:cs="Times New Roman"/>
        </w:rPr>
        <w:t>.</w:t>
      </w:r>
      <w:commentRangeEnd w:id="10"/>
      <w:r>
        <w:rPr>
          <w:rStyle w:val="CommentReference"/>
        </w:rPr>
        <w:commentReference w:id="10"/>
      </w:r>
      <w:r w:rsidR="004B55A5">
        <w:rPr>
          <w:rFonts w:ascii="Times New Roman" w:hAnsi="Times New Roman" w:cs="Times New Roman"/>
        </w:rPr>
        <w:t xml:space="preserve"> </w:t>
      </w:r>
      <w:r w:rsidR="00A93060">
        <w:rPr>
          <w:rFonts w:ascii="Times New Roman" w:hAnsi="Times New Roman" w:cs="Times New Roman"/>
        </w:rPr>
        <w:t xml:space="preserve">Wrapped </w:t>
      </w:r>
      <w:r w:rsidR="00B13A97">
        <w:rPr>
          <w:rFonts w:ascii="Times New Roman" w:hAnsi="Times New Roman" w:cs="Times New Roman"/>
        </w:rPr>
        <w:t xml:space="preserve">up </w:t>
      </w:r>
      <w:r w:rsidR="00A93060">
        <w:rPr>
          <w:rFonts w:ascii="Times New Roman" w:hAnsi="Times New Roman" w:cs="Times New Roman"/>
        </w:rPr>
        <w:t>in her idea of the performative is the idea that gender isn’t something innate</w:t>
      </w:r>
      <w:r w:rsidR="00B13A97">
        <w:rPr>
          <w:rFonts w:ascii="Times New Roman" w:hAnsi="Times New Roman" w:cs="Times New Roman"/>
        </w:rPr>
        <w:t xml:space="preserve">, </w:t>
      </w:r>
      <w:r w:rsidR="00A93060">
        <w:rPr>
          <w:rFonts w:ascii="Times New Roman" w:hAnsi="Times New Roman" w:cs="Times New Roman"/>
        </w:rPr>
        <w:t>essential</w:t>
      </w:r>
      <w:r w:rsidR="00B13A97">
        <w:rPr>
          <w:rFonts w:ascii="Times New Roman" w:hAnsi="Times New Roman" w:cs="Times New Roman"/>
        </w:rPr>
        <w:t>,</w:t>
      </w:r>
      <w:r w:rsidR="00A93060">
        <w:rPr>
          <w:rFonts w:ascii="Times New Roman" w:hAnsi="Times New Roman" w:cs="Times New Roman"/>
        </w:rPr>
        <w:t xml:space="preserve"> or predetermined</w:t>
      </w:r>
      <w:r w:rsidR="00B13A97">
        <w:rPr>
          <w:rFonts w:ascii="Times New Roman" w:hAnsi="Times New Roman" w:cs="Times New Roman"/>
        </w:rPr>
        <w:t>:</w:t>
      </w:r>
      <w:r w:rsidR="00A93060">
        <w:rPr>
          <w:rFonts w:ascii="Times New Roman" w:hAnsi="Times New Roman" w:cs="Times New Roman"/>
        </w:rPr>
        <w:t xml:space="preserve"> </w:t>
      </w:r>
      <w:r w:rsidR="001F0F95">
        <w:rPr>
          <w:rFonts w:ascii="Times New Roman" w:hAnsi="Times New Roman" w:cs="Times New Roman"/>
        </w:rPr>
        <w:t>“</w:t>
      </w:r>
      <w:r w:rsidR="00C52C9F" w:rsidRPr="00087A6C">
        <w:rPr>
          <w:rFonts w:ascii="Times New Roman" w:hAnsi="Times New Roman" w:cs="Times New Roman"/>
        </w:rPr>
        <w:t xml:space="preserve">The act that one does, the act that one performs, is, in a sense, an act that has been going on before one arrived on the scene. Hence, gender is an act which has been </w:t>
      </w:r>
      <w:r w:rsidR="009F0124" w:rsidRPr="00087A6C">
        <w:rPr>
          <w:rFonts w:ascii="Times New Roman" w:hAnsi="Times New Roman" w:cs="Times New Roman"/>
        </w:rPr>
        <w:t>rehearsed</w:t>
      </w:r>
      <w:r w:rsidR="00C52C9F" w:rsidRPr="00087A6C">
        <w:rPr>
          <w:rFonts w:ascii="Times New Roman" w:hAnsi="Times New Roman" w:cs="Times New Roman"/>
        </w:rPr>
        <w:t>, much as a script survives the particular actors who make use of it, but which requires individual actors in order to be actualized and reproduced as a reality again.</w:t>
      </w:r>
      <w:r w:rsidR="001F0F95">
        <w:rPr>
          <w:rFonts w:ascii="Times New Roman" w:hAnsi="Times New Roman" w:cs="Times New Roman"/>
        </w:rPr>
        <w:t>”</w:t>
      </w:r>
      <w:r w:rsidR="00C52C9F" w:rsidRPr="00087A6C">
        <w:rPr>
          <w:rFonts w:ascii="Times New Roman" w:hAnsi="Times New Roman" w:cs="Times New Roman"/>
        </w:rPr>
        <w:t xml:space="preserve"> (</w:t>
      </w:r>
      <w:r w:rsidR="00C52C9F">
        <w:rPr>
          <w:rFonts w:ascii="Times New Roman" w:hAnsi="Times New Roman" w:cs="Times New Roman"/>
        </w:rPr>
        <w:t xml:space="preserve">Butler </w:t>
      </w:r>
      <w:r w:rsidR="00C52C9F" w:rsidRPr="00087A6C">
        <w:rPr>
          <w:rFonts w:ascii="Times New Roman" w:hAnsi="Times New Roman" w:cs="Times New Roman"/>
        </w:rPr>
        <w:t>526)</w:t>
      </w:r>
      <w:r w:rsidR="00C52C9F">
        <w:rPr>
          <w:rFonts w:ascii="Times New Roman" w:hAnsi="Times New Roman" w:cs="Times New Roman"/>
        </w:rPr>
        <w:t xml:space="preserve"> Here </w:t>
      </w:r>
      <w:r w:rsidR="001F0F95">
        <w:rPr>
          <w:rFonts w:ascii="Times New Roman" w:hAnsi="Times New Roman" w:cs="Times New Roman"/>
        </w:rPr>
        <w:t>she’s</w:t>
      </w:r>
      <w:r w:rsidR="00C52C9F">
        <w:rPr>
          <w:rFonts w:ascii="Times New Roman" w:hAnsi="Times New Roman" w:cs="Times New Roman"/>
        </w:rPr>
        <w:t xml:space="preserve"> thinking of gender as a system of social meaning making. </w:t>
      </w:r>
      <w:commentRangeStart w:id="11"/>
      <w:r w:rsidR="000C3EFA" w:rsidRPr="00087A6C">
        <w:rPr>
          <w:rFonts w:ascii="Times New Roman" w:hAnsi="Times New Roman" w:cs="Times New Roman"/>
        </w:rPr>
        <w:t xml:space="preserve">Although </w:t>
      </w:r>
      <w:proofErr w:type="spellStart"/>
      <w:r w:rsidR="002956A3">
        <w:rPr>
          <w:rFonts w:ascii="Times New Roman" w:hAnsi="Times New Roman" w:cs="Times New Roman"/>
        </w:rPr>
        <w:t>B</w:t>
      </w:r>
      <w:r w:rsidR="000C3EFA" w:rsidRPr="00087A6C">
        <w:rPr>
          <w:rFonts w:ascii="Times New Roman" w:hAnsi="Times New Roman" w:cs="Times New Roman"/>
        </w:rPr>
        <w:t>ulter</w:t>
      </w:r>
      <w:proofErr w:type="spellEnd"/>
      <w:r w:rsidR="000C3EFA" w:rsidRPr="00087A6C">
        <w:rPr>
          <w:rFonts w:ascii="Times New Roman" w:hAnsi="Times New Roman" w:cs="Times New Roman"/>
        </w:rPr>
        <w:t xml:space="preserve"> </w:t>
      </w:r>
      <w:r w:rsidR="001F0F95">
        <w:rPr>
          <w:rFonts w:ascii="Times New Roman" w:hAnsi="Times New Roman" w:cs="Times New Roman"/>
        </w:rPr>
        <w:t>doesn’t</w:t>
      </w:r>
      <w:r w:rsidR="000C3EFA" w:rsidRPr="00087A6C">
        <w:rPr>
          <w:rFonts w:ascii="Times New Roman" w:hAnsi="Times New Roman" w:cs="Times New Roman"/>
        </w:rPr>
        <w:t xml:space="preserve"> seem to think of gender as a language</w:t>
      </w:r>
      <w:r w:rsidR="00D23A37">
        <w:rPr>
          <w:rFonts w:ascii="Times New Roman" w:hAnsi="Times New Roman" w:cs="Times New Roman"/>
        </w:rPr>
        <w:t xml:space="preserve">, the </w:t>
      </w:r>
      <w:r w:rsidR="00D23A37" w:rsidRPr="00087A6C">
        <w:rPr>
          <w:rFonts w:ascii="Times New Roman" w:hAnsi="Times New Roman" w:cs="Times New Roman"/>
        </w:rPr>
        <w:t xml:space="preserve">way </w:t>
      </w:r>
      <w:r w:rsidR="001F0F95">
        <w:rPr>
          <w:rFonts w:ascii="Times New Roman" w:hAnsi="Times New Roman" w:cs="Times New Roman"/>
        </w:rPr>
        <w:t>she’s</w:t>
      </w:r>
      <w:r w:rsidR="00D23A37">
        <w:rPr>
          <w:rFonts w:ascii="Times New Roman" w:hAnsi="Times New Roman" w:cs="Times New Roman"/>
        </w:rPr>
        <w:t xml:space="preserve"> </w:t>
      </w:r>
      <w:r w:rsidR="00D23A37" w:rsidRPr="00087A6C">
        <w:rPr>
          <w:rFonts w:ascii="Times New Roman" w:hAnsi="Times New Roman" w:cs="Times New Roman"/>
        </w:rPr>
        <w:t>thinking of meaning as produced through difference</w:t>
      </w:r>
      <w:r w:rsidR="00C52C9F">
        <w:rPr>
          <w:rFonts w:ascii="Times New Roman" w:hAnsi="Times New Roman" w:cs="Times New Roman"/>
        </w:rPr>
        <w:t xml:space="preserve"> </w:t>
      </w:r>
      <w:r w:rsidR="000C3EFA" w:rsidRPr="00087A6C">
        <w:rPr>
          <w:rFonts w:ascii="Times New Roman" w:hAnsi="Times New Roman" w:cs="Times New Roman"/>
        </w:rPr>
        <w:t xml:space="preserve">draws from the </w:t>
      </w:r>
      <w:r w:rsidR="00020F86">
        <w:rPr>
          <w:rFonts w:ascii="Times New Roman" w:hAnsi="Times New Roman" w:cs="Times New Roman"/>
        </w:rPr>
        <w:t>pedagogy</w:t>
      </w:r>
      <w:r w:rsidR="000C3EFA" w:rsidRPr="00087A6C">
        <w:rPr>
          <w:rFonts w:ascii="Times New Roman" w:hAnsi="Times New Roman" w:cs="Times New Roman"/>
        </w:rPr>
        <w:t xml:space="preserve"> of </w:t>
      </w:r>
      <w:r w:rsidR="00020F86" w:rsidRPr="00087A6C">
        <w:rPr>
          <w:rFonts w:ascii="Times New Roman" w:hAnsi="Times New Roman" w:cs="Times New Roman"/>
        </w:rPr>
        <w:t>linguists</w:t>
      </w:r>
      <w:r w:rsidR="00020F86">
        <w:rPr>
          <w:rFonts w:ascii="Times New Roman" w:hAnsi="Times New Roman" w:cs="Times New Roman"/>
        </w:rPr>
        <w:t xml:space="preserve"> and </w:t>
      </w:r>
      <w:r w:rsidR="00020F86" w:rsidRPr="00087A6C">
        <w:rPr>
          <w:rFonts w:ascii="Times New Roman" w:hAnsi="Times New Roman" w:cs="Times New Roman"/>
        </w:rPr>
        <w:lastRenderedPageBreak/>
        <w:t>phenomenologists</w:t>
      </w:r>
      <w:r w:rsidR="00020F86">
        <w:rPr>
          <w:rFonts w:ascii="Times New Roman" w:hAnsi="Times New Roman" w:cs="Times New Roman"/>
        </w:rPr>
        <w:t xml:space="preserve">, </w:t>
      </w:r>
      <w:r w:rsidR="002D3759">
        <w:rPr>
          <w:rFonts w:ascii="Times New Roman" w:hAnsi="Times New Roman" w:cs="Times New Roman"/>
        </w:rPr>
        <w:t xml:space="preserve">many of </w:t>
      </w:r>
      <w:r w:rsidR="00020F86">
        <w:rPr>
          <w:rFonts w:ascii="Times New Roman" w:hAnsi="Times New Roman" w:cs="Times New Roman"/>
        </w:rPr>
        <w:t xml:space="preserve">whom were </w:t>
      </w:r>
      <w:r w:rsidR="001F0F95">
        <w:rPr>
          <w:rFonts w:ascii="Times New Roman" w:hAnsi="Times New Roman" w:cs="Times New Roman"/>
        </w:rPr>
        <w:t>Austin’s</w:t>
      </w:r>
      <w:r w:rsidR="002D3759">
        <w:rPr>
          <w:rFonts w:ascii="Times New Roman" w:hAnsi="Times New Roman" w:cs="Times New Roman"/>
        </w:rPr>
        <w:t xml:space="preserve"> contemporaries like Searle</w:t>
      </w:r>
      <w:r w:rsidR="0063043C">
        <w:rPr>
          <w:rFonts w:ascii="Times New Roman" w:hAnsi="Times New Roman" w:cs="Times New Roman"/>
        </w:rPr>
        <w:t xml:space="preserve">, </w:t>
      </w:r>
      <w:r w:rsidR="00270CAB" w:rsidRPr="00270CAB">
        <w:rPr>
          <w:rFonts w:ascii="Times New Roman" w:hAnsi="Times New Roman" w:cs="Times New Roman"/>
        </w:rPr>
        <w:t>Foucault</w:t>
      </w:r>
      <w:r w:rsidR="0063043C">
        <w:rPr>
          <w:rFonts w:ascii="Times New Roman" w:hAnsi="Times New Roman" w:cs="Times New Roman"/>
        </w:rPr>
        <w:t>, Lacan</w:t>
      </w:r>
      <w:r w:rsidR="000C3EFA" w:rsidRPr="00087A6C">
        <w:rPr>
          <w:rFonts w:ascii="Times New Roman" w:hAnsi="Times New Roman" w:cs="Times New Roman"/>
        </w:rPr>
        <w:t>.</w:t>
      </w:r>
      <w:r w:rsidR="00DD6FAB" w:rsidRPr="00087A6C">
        <w:rPr>
          <w:rFonts w:ascii="Times New Roman" w:hAnsi="Times New Roman" w:cs="Times New Roman"/>
        </w:rPr>
        <w:t xml:space="preserve"> </w:t>
      </w:r>
      <w:r w:rsidR="001F0F95">
        <w:rPr>
          <w:rFonts w:ascii="Times New Roman" w:hAnsi="Times New Roman" w:cs="Times New Roman"/>
        </w:rPr>
        <w:t>I’m</w:t>
      </w:r>
      <w:r w:rsidR="005F77D6">
        <w:rPr>
          <w:rFonts w:ascii="Times New Roman" w:hAnsi="Times New Roman" w:cs="Times New Roman"/>
        </w:rPr>
        <w:t xml:space="preserve"> not sure if</w:t>
      </w:r>
      <w:r w:rsidR="002A45C9">
        <w:rPr>
          <w:rFonts w:ascii="Times New Roman" w:hAnsi="Times New Roman" w:cs="Times New Roman"/>
        </w:rPr>
        <w:t xml:space="preserve"> Austin </w:t>
      </w:r>
      <w:r w:rsidR="00C52C9F">
        <w:rPr>
          <w:rFonts w:ascii="Times New Roman" w:hAnsi="Times New Roman" w:cs="Times New Roman"/>
        </w:rPr>
        <w:t xml:space="preserve">would </w:t>
      </w:r>
      <w:r w:rsidR="002A45C9">
        <w:rPr>
          <w:rFonts w:ascii="Times New Roman" w:hAnsi="Times New Roman" w:cs="Times New Roman"/>
        </w:rPr>
        <w:t xml:space="preserve">agree with </w:t>
      </w:r>
      <w:r w:rsidR="001F0F95">
        <w:rPr>
          <w:rFonts w:ascii="Times New Roman" w:hAnsi="Times New Roman" w:cs="Times New Roman"/>
        </w:rPr>
        <w:t>Butler’s</w:t>
      </w:r>
      <w:r w:rsidR="002C0F35">
        <w:rPr>
          <w:rFonts w:ascii="Times New Roman" w:hAnsi="Times New Roman" w:cs="Times New Roman"/>
        </w:rPr>
        <w:t xml:space="preserve"> claim that gender is performative</w:t>
      </w:r>
      <w:r w:rsidR="005F77D6">
        <w:rPr>
          <w:rFonts w:ascii="Times New Roman" w:hAnsi="Times New Roman" w:cs="Times New Roman"/>
        </w:rPr>
        <w:t xml:space="preserve">, but he would at least agree with </w:t>
      </w:r>
      <w:r w:rsidR="002C0F35">
        <w:rPr>
          <w:rFonts w:ascii="Times New Roman" w:hAnsi="Times New Roman" w:cs="Times New Roman"/>
        </w:rPr>
        <w:t>her l</w:t>
      </w:r>
      <w:r w:rsidR="005F77D6">
        <w:rPr>
          <w:rFonts w:ascii="Times New Roman" w:hAnsi="Times New Roman" w:cs="Times New Roman"/>
        </w:rPr>
        <w:t xml:space="preserve">ogic. </w:t>
      </w:r>
      <w:commentRangeEnd w:id="11"/>
      <w:r w:rsidR="00AD1770">
        <w:rPr>
          <w:rStyle w:val="CommentReference"/>
        </w:rPr>
        <w:commentReference w:id="11"/>
      </w:r>
    </w:p>
    <w:p w14:paraId="7FE030C4" w14:textId="74F9738E" w:rsidR="00BC31F2" w:rsidRPr="00087A6C" w:rsidRDefault="00BC31F2" w:rsidP="005C7A00">
      <w:pPr>
        <w:spacing w:line="480" w:lineRule="auto"/>
        <w:rPr>
          <w:rFonts w:ascii="Times New Roman" w:hAnsi="Times New Roman" w:cs="Times New Roman"/>
        </w:rPr>
      </w:pPr>
      <w:r w:rsidRPr="00087A6C">
        <w:rPr>
          <w:rFonts w:ascii="Times New Roman" w:hAnsi="Times New Roman" w:cs="Times New Roman"/>
        </w:rPr>
        <w:tab/>
      </w:r>
      <w:commentRangeStart w:id="12"/>
      <w:r w:rsidR="00A16E69" w:rsidRPr="00087A6C">
        <w:rPr>
          <w:rFonts w:ascii="Times New Roman" w:hAnsi="Times New Roman" w:cs="Times New Roman"/>
        </w:rPr>
        <w:t xml:space="preserve">If we were to compare Austin and </w:t>
      </w:r>
      <w:r w:rsidR="001F0F95">
        <w:rPr>
          <w:rFonts w:ascii="Times New Roman" w:hAnsi="Times New Roman" w:cs="Times New Roman"/>
        </w:rPr>
        <w:t>Butler’s</w:t>
      </w:r>
      <w:r w:rsidR="00A16E69" w:rsidRPr="00087A6C">
        <w:rPr>
          <w:rFonts w:ascii="Times New Roman" w:hAnsi="Times New Roman" w:cs="Times New Roman"/>
        </w:rPr>
        <w:t xml:space="preserve"> different definitions of the performative</w:t>
      </w:r>
      <w:r w:rsidR="00702F33">
        <w:rPr>
          <w:rFonts w:ascii="Times New Roman" w:hAnsi="Times New Roman" w:cs="Times New Roman"/>
        </w:rPr>
        <w:t>,</w:t>
      </w:r>
      <w:r w:rsidR="00A16E69" w:rsidRPr="00087A6C">
        <w:rPr>
          <w:rFonts w:ascii="Times New Roman" w:hAnsi="Times New Roman" w:cs="Times New Roman"/>
        </w:rPr>
        <w:t xml:space="preserve"> </w:t>
      </w:r>
      <w:r w:rsidR="00702F33">
        <w:rPr>
          <w:rFonts w:ascii="Times New Roman" w:hAnsi="Times New Roman" w:cs="Times New Roman"/>
        </w:rPr>
        <w:t>w</w:t>
      </w:r>
      <w:r w:rsidRPr="00087A6C">
        <w:rPr>
          <w:rFonts w:ascii="Times New Roman" w:hAnsi="Times New Roman" w:cs="Times New Roman"/>
        </w:rPr>
        <w:t xml:space="preserve">e might </w:t>
      </w:r>
      <w:r w:rsidR="00A16E69" w:rsidRPr="00087A6C">
        <w:rPr>
          <w:rFonts w:ascii="Times New Roman" w:hAnsi="Times New Roman" w:cs="Times New Roman"/>
        </w:rPr>
        <w:t xml:space="preserve">then </w:t>
      </w:r>
      <w:r w:rsidRPr="00087A6C">
        <w:rPr>
          <w:rFonts w:ascii="Times New Roman" w:hAnsi="Times New Roman" w:cs="Times New Roman"/>
        </w:rPr>
        <w:t>ask how is the performance of gender</w:t>
      </w:r>
      <w:r w:rsidR="00757D06">
        <w:rPr>
          <w:rFonts w:ascii="Times New Roman" w:hAnsi="Times New Roman" w:cs="Times New Roman"/>
        </w:rPr>
        <w:t xml:space="preserve"> actualized</w:t>
      </w:r>
      <w:r w:rsidRPr="00087A6C">
        <w:rPr>
          <w:rFonts w:ascii="Times New Roman" w:hAnsi="Times New Roman" w:cs="Times New Roman"/>
        </w:rPr>
        <w:t xml:space="preserve"> </w:t>
      </w:r>
      <w:r w:rsidR="00A16E69" w:rsidRPr="00087A6C">
        <w:rPr>
          <w:rFonts w:ascii="Times New Roman" w:hAnsi="Times New Roman" w:cs="Times New Roman"/>
        </w:rPr>
        <w:t>with</w:t>
      </w:r>
      <w:r w:rsidRPr="00087A6C">
        <w:rPr>
          <w:rFonts w:ascii="Times New Roman" w:hAnsi="Times New Roman" w:cs="Times New Roman"/>
        </w:rPr>
        <w:t xml:space="preserve">in the performance of speech? </w:t>
      </w:r>
      <w:commentRangeEnd w:id="12"/>
      <w:r w:rsidR="00540247">
        <w:rPr>
          <w:rStyle w:val="CommentReference"/>
        </w:rPr>
        <w:commentReference w:id="12"/>
      </w:r>
      <w:r w:rsidR="001472D2">
        <w:rPr>
          <w:rFonts w:ascii="Times New Roman" w:hAnsi="Times New Roman" w:cs="Times New Roman"/>
        </w:rPr>
        <w:t>One might point to p</w:t>
      </w:r>
      <w:r w:rsidR="00757D06" w:rsidRPr="00087A6C">
        <w:rPr>
          <w:rFonts w:ascii="Times New Roman" w:hAnsi="Times New Roman" w:cs="Times New Roman"/>
        </w:rPr>
        <w:t xml:space="preserve">hrases like </w:t>
      </w:r>
      <w:r w:rsidR="001F0F95">
        <w:rPr>
          <w:rFonts w:ascii="Times New Roman" w:hAnsi="Times New Roman" w:cs="Times New Roman"/>
        </w:rPr>
        <w:t>“</w:t>
      </w:r>
      <w:r w:rsidR="00757D06" w:rsidRPr="00087A6C">
        <w:rPr>
          <w:rFonts w:ascii="Times New Roman" w:hAnsi="Times New Roman" w:cs="Times New Roman"/>
        </w:rPr>
        <w:t>man up</w:t>
      </w:r>
      <w:r w:rsidR="00025290">
        <w:rPr>
          <w:rFonts w:ascii="Times New Roman" w:hAnsi="Times New Roman" w:cs="Times New Roman"/>
        </w:rPr>
        <w:t>,</w:t>
      </w:r>
      <w:r w:rsidR="001F0F95">
        <w:rPr>
          <w:rFonts w:ascii="Times New Roman" w:hAnsi="Times New Roman" w:cs="Times New Roman"/>
        </w:rPr>
        <w:t>”</w:t>
      </w:r>
      <w:r w:rsidR="00757D06">
        <w:rPr>
          <w:rFonts w:ascii="Times New Roman" w:hAnsi="Times New Roman" w:cs="Times New Roman"/>
        </w:rPr>
        <w:t xml:space="preserve"> </w:t>
      </w:r>
      <w:r w:rsidR="001F0F95">
        <w:rPr>
          <w:rFonts w:ascii="Times New Roman" w:hAnsi="Times New Roman" w:cs="Times New Roman"/>
        </w:rPr>
        <w:t>“don’t</w:t>
      </w:r>
      <w:r w:rsidR="00757D06">
        <w:rPr>
          <w:rFonts w:ascii="Times New Roman" w:hAnsi="Times New Roman" w:cs="Times New Roman"/>
        </w:rPr>
        <w:t xml:space="preserve"> be a pussy</w:t>
      </w:r>
      <w:r w:rsidR="00025290">
        <w:rPr>
          <w:rFonts w:ascii="Times New Roman" w:hAnsi="Times New Roman" w:cs="Times New Roman"/>
        </w:rPr>
        <w:t>,</w:t>
      </w:r>
      <w:r w:rsidR="00757D06">
        <w:rPr>
          <w:rFonts w:ascii="Times New Roman" w:hAnsi="Times New Roman" w:cs="Times New Roman"/>
        </w:rPr>
        <w:t>”</w:t>
      </w:r>
      <w:r w:rsidR="00025290">
        <w:rPr>
          <w:rFonts w:ascii="Times New Roman" w:hAnsi="Times New Roman" w:cs="Times New Roman"/>
        </w:rPr>
        <w:t xml:space="preserve"> and</w:t>
      </w:r>
      <w:r w:rsidR="00757D06">
        <w:rPr>
          <w:rFonts w:ascii="Times New Roman" w:hAnsi="Times New Roman" w:cs="Times New Roman"/>
        </w:rPr>
        <w:t xml:space="preserve"> </w:t>
      </w:r>
      <w:r w:rsidR="001F0F95">
        <w:rPr>
          <w:rFonts w:ascii="Times New Roman" w:hAnsi="Times New Roman" w:cs="Times New Roman"/>
        </w:rPr>
        <w:t>“</w:t>
      </w:r>
      <w:r w:rsidR="00757D06">
        <w:rPr>
          <w:rFonts w:ascii="Times New Roman" w:hAnsi="Times New Roman" w:cs="Times New Roman"/>
        </w:rPr>
        <w:t>run like a girl</w:t>
      </w:r>
      <w:r w:rsidR="00AB73EC">
        <w:rPr>
          <w:rFonts w:ascii="Times New Roman" w:hAnsi="Times New Roman" w:cs="Times New Roman"/>
        </w:rPr>
        <w:t>,</w:t>
      </w:r>
      <w:r w:rsidR="001F0F95">
        <w:rPr>
          <w:rFonts w:ascii="Times New Roman" w:hAnsi="Times New Roman" w:cs="Times New Roman"/>
        </w:rPr>
        <w:t>”</w:t>
      </w:r>
      <w:r w:rsidR="00AB73EC">
        <w:rPr>
          <w:rFonts w:ascii="Times New Roman" w:hAnsi="Times New Roman" w:cs="Times New Roman"/>
        </w:rPr>
        <w:t xml:space="preserve"> the </w:t>
      </w:r>
      <w:r w:rsidR="00757D06">
        <w:rPr>
          <w:rFonts w:ascii="Times New Roman" w:hAnsi="Times New Roman" w:cs="Times New Roman"/>
        </w:rPr>
        <w:t xml:space="preserve">meaning </w:t>
      </w:r>
      <w:r w:rsidR="00AB73EC">
        <w:rPr>
          <w:rFonts w:ascii="Times New Roman" w:hAnsi="Times New Roman" w:cs="Times New Roman"/>
        </w:rPr>
        <w:t>of which is</w:t>
      </w:r>
      <w:r w:rsidR="00757D06">
        <w:rPr>
          <w:rFonts w:ascii="Times New Roman" w:hAnsi="Times New Roman" w:cs="Times New Roman"/>
        </w:rPr>
        <w:t xml:space="preserve"> </w:t>
      </w:r>
      <w:r w:rsidR="00AB73EC">
        <w:rPr>
          <w:rFonts w:ascii="Times New Roman" w:hAnsi="Times New Roman" w:cs="Times New Roman"/>
        </w:rPr>
        <w:t>dependent</w:t>
      </w:r>
      <w:r w:rsidR="00757D06">
        <w:rPr>
          <w:rFonts w:ascii="Times New Roman" w:hAnsi="Times New Roman" w:cs="Times New Roman"/>
        </w:rPr>
        <w:t xml:space="preserve"> on</w:t>
      </w:r>
      <w:r w:rsidR="00AB73EC">
        <w:rPr>
          <w:rFonts w:ascii="Times New Roman" w:hAnsi="Times New Roman" w:cs="Times New Roman"/>
        </w:rPr>
        <w:t xml:space="preserve"> culturally constructed</w:t>
      </w:r>
      <w:r w:rsidR="00757D06">
        <w:rPr>
          <w:rFonts w:ascii="Times New Roman" w:hAnsi="Times New Roman" w:cs="Times New Roman"/>
        </w:rPr>
        <w:t xml:space="preserve"> gender</w:t>
      </w:r>
      <w:r w:rsidR="00AB73EC">
        <w:rPr>
          <w:rFonts w:ascii="Times New Roman" w:hAnsi="Times New Roman" w:cs="Times New Roman"/>
        </w:rPr>
        <w:t xml:space="preserve"> stereotypes</w:t>
      </w:r>
      <w:r w:rsidR="00401DCC">
        <w:rPr>
          <w:rFonts w:ascii="Times New Roman" w:hAnsi="Times New Roman" w:cs="Times New Roman"/>
        </w:rPr>
        <w:t>,</w:t>
      </w:r>
      <w:r w:rsidR="00757D06">
        <w:rPr>
          <w:rFonts w:ascii="Times New Roman" w:hAnsi="Times New Roman" w:cs="Times New Roman"/>
        </w:rPr>
        <w:t xml:space="preserve"> and using these phrases re-enforces those structures</w:t>
      </w:r>
      <w:r w:rsidR="00401DCC">
        <w:rPr>
          <w:rFonts w:ascii="Times New Roman" w:hAnsi="Times New Roman" w:cs="Times New Roman"/>
        </w:rPr>
        <w:t xml:space="preserve"> which created them</w:t>
      </w:r>
      <w:r w:rsidR="00757D06">
        <w:rPr>
          <w:rFonts w:ascii="Times New Roman" w:hAnsi="Times New Roman" w:cs="Times New Roman"/>
        </w:rPr>
        <w:t xml:space="preserve">. But </w:t>
      </w:r>
      <w:r w:rsidR="001F0F95">
        <w:rPr>
          <w:rFonts w:ascii="Times New Roman" w:hAnsi="Times New Roman" w:cs="Times New Roman"/>
        </w:rPr>
        <w:t>that’s</w:t>
      </w:r>
      <w:r w:rsidR="00757D06">
        <w:rPr>
          <w:rFonts w:ascii="Times New Roman" w:hAnsi="Times New Roman" w:cs="Times New Roman"/>
        </w:rPr>
        <w:t xml:space="preserve"> not what</w:t>
      </w:r>
      <w:r w:rsidR="002B7B41">
        <w:rPr>
          <w:rFonts w:ascii="Times New Roman" w:hAnsi="Times New Roman" w:cs="Times New Roman"/>
        </w:rPr>
        <w:t xml:space="preserve"> </w:t>
      </w:r>
      <w:r w:rsidR="001F0F95">
        <w:rPr>
          <w:rFonts w:ascii="Times New Roman" w:hAnsi="Times New Roman" w:cs="Times New Roman"/>
        </w:rPr>
        <w:t>I’m</w:t>
      </w:r>
      <w:r w:rsidR="00757D06">
        <w:rPr>
          <w:rFonts w:ascii="Times New Roman" w:hAnsi="Times New Roman" w:cs="Times New Roman"/>
        </w:rPr>
        <w:t xml:space="preserve"> askin</w:t>
      </w:r>
      <w:r w:rsidR="002B7B41">
        <w:rPr>
          <w:rFonts w:ascii="Times New Roman" w:hAnsi="Times New Roman" w:cs="Times New Roman"/>
        </w:rPr>
        <w:t>g</w:t>
      </w:r>
      <w:r w:rsidR="00401DCC">
        <w:rPr>
          <w:rFonts w:ascii="Times New Roman" w:hAnsi="Times New Roman" w:cs="Times New Roman"/>
        </w:rPr>
        <w:t xml:space="preserve"> when I’m asking, h</w:t>
      </w:r>
      <w:r w:rsidR="002B7B41">
        <w:rPr>
          <w:rFonts w:ascii="Times New Roman" w:hAnsi="Times New Roman" w:cs="Times New Roman"/>
        </w:rPr>
        <w:t>ow the performance of gender is actualized in the performance of speech</w:t>
      </w:r>
      <w:r w:rsidR="00401DCC">
        <w:rPr>
          <w:rFonts w:ascii="Times New Roman" w:hAnsi="Times New Roman" w:cs="Times New Roman"/>
        </w:rPr>
        <w:t>?</w:t>
      </w:r>
      <w:r w:rsidR="00757D06">
        <w:rPr>
          <w:rFonts w:ascii="Times New Roman" w:hAnsi="Times New Roman" w:cs="Times New Roman"/>
        </w:rPr>
        <w:t xml:space="preserve"> </w:t>
      </w:r>
      <w:r w:rsidR="002B7B41">
        <w:rPr>
          <w:rFonts w:ascii="Times New Roman" w:hAnsi="Times New Roman" w:cs="Times New Roman"/>
        </w:rPr>
        <w:t xml:space="preserve">Do </w:t>
      </w:r>
      <w:r w:rsidR="00AB73EC">
        <w:rPr>
          <w:rFonts w:ascii="Times New Roman" w:hAnsi="Times New Roman" w:cs="Times New Roman"/>
        </w:rPr>
        <w:t xml:space="preserve">different </w:t>
      </w:r>
      <w:r w:rsidR="007A3DB1">
        <w:rPr>
          <w:rFonts w:ascii="Times New Roman" w:hAnsi="Times New Roman" w:cs="Times New Roman"/>
        </w:rPr>
        <w:t xml:space="preserve">genders speak differently? </w:t>
      </w:r>
      <w:r w:rsidR="00757D06">
        <w:rPr>
          <w:rFonts w:ascii="Times New Roman" w:hAnsi="Times New Roman" w:cs="Times New Roman"/>
        </w:rPr>
        <w:t xml:space="preserve">Does one speak more </w:t>
      </w:r>
      <w:r w:rsidR="001F0F95">
        <w:rPr>
          <w:rFonts w:ascii="Times New Roman" w:hAnsi="Times New Roman" w:cs="Times New Roman"/>
        </w:rPr>
        <w:t>‘</w:t>
      </w:r>
      <w:r w:rsidR="00757D06">
        <w:rPr>
          <w:rFonts w:ascii="Times New Roman" w:hAnsi="Times New Roman" w:cs="Times New Roman"/>
        </w:rPr>
        <w:t>performatively</w:t>
      </w:r>
      <w:r w:rsidR="001F0F95">
        <w:rPr>
          <w:rFonts w:ascii="Times New Roman" w:hAnsi="Times New Roman" w:cs="Times New Roman"/>
        </w:rPr>
        <w:t>’</w:t>
      </w:r>
      <w:r w:rsidR="00757D06">
        <w:rPr>
          <w:rFonts w:ascii="Times New Roman" w:hAnsi="Times New Roman" w:cs="Times New Roman"/>
        </w:rPr>
        <w:t xml:space="preserve"> in </w:t>
      </w:r>
      <w:r w:rsidR="001F0F95">
        <w:rPr>
          <w:rFonts w:ascii="Times New Roman" w:hAnsi="Times New Roman" w:cs="Times New Roman"/>
        </w:rPr>
        <w:t>Austin’s</w:t>
      </w:r>
      <w:r w:rsidR="00757D06">
        <w:rPr>
          <w:rFonts w:ascii="Times New Roman" w:hAnsi="Times New Roman" w:cs="Times New Roman"/>
        </w:rPr>
        <w:t xml:space="preserve"> definition of the performative? </w:t>
      </w:r>
      <w:r w:rsidR="00401DCC">
        <w:rPr>
          <w:rFonts w:ascii="Times New Roman" w:hAnsi="Times New Roman" w:cs="Times New Roman"/>
        </w:rPr>
        <w:t>Women are taught</w:t>
      </w:r>
      <w:r w:rsidRPr="00087A6C">
        <w:rPr>
          <w:rFonts w:ascii="Times New Roman" w:hAnsi="Times New Roman" w:cs="Times New Roman"/>
        </w:rPr>
        <w:t xml:space="preserve"> to be agreeable and </w:t>
      </w:r>
      <w:r w:rsidR="00AB73EC">
        <w:rPr>
          <w:rFonts w:ascii="Times New Roman" w:hAnsi="Times New Roman" w:cs="Times New Roman"/>
        </w:rPr>
        <w:t>tend</w:t>
      </w:r>
      <w:r w:rsidRPr="00087A6C">
        <w:rPr>
          <w:rFonts w:ascii="Times New Roman" w:hAnsi="Times New Roman" w:cs="Times New Roman"/>
        </w:rPr>
        <w:t xml:space="preserve"> to weaken their </w:t>
      </w:r>
      <w:r w:rsidR="008D70C4">
        <w:rPr>
          <w:rFonts w:ascii="Times New Roman" w:hAnsi="Times New Roman" w:cs="Times New Roman"/>
        </w:rPr>
        <w:t xml:space="preserve">statements </w:t>
      </w:r>
      <w:r w:rsidR="00EF4A20">
        <w:rPr>
          <w:rFonts w:ascii="Times New Roman" w:hAnsi="Times New Roman" w:cs="Times New Roman"/>
        </w:rPr>
        <w:t xml:space="preserve">with </w:t>
      </w:r>
      <w:r w:rsidR="001F0F95">
        <w:rPr>
          <w:rFonts w:ascii="Times New Roman" w:hAnsi="Times New Roman" w:cs="Times New Roman"/>
        </w:rPr>
        <w:t>“</w:t>
      </w:r>
      <w:r w:rsidR="007A6C6E" w:rsidRPr="00087A6C">
        <w:rPr>
          <w:rFonts w:ascii="Times New Roman" w:hAnsi="Times New Roman" w:cs="Times New Roman"/>
        </w:rPr>
        <w:t>lik</w:t>
      </w:r>
      <w:r w:rsidR="000F260D">
        <w:rPr>
          <w:rFonts w:ascii="Times New Roman" w:hAnsi="Times New Roman" w:cs="Times New Roman"/>
        </w:rPr>
        <w:t>e,</w:t>
      </w:r>
      <w:r w:rsidR="001F0F95">
        <w:rPr>
          <w:rFonts w:ascii="Times New Roman" w:hAnsi="Times New Roman" w:cs="Times New Roman"/>
        </w:rPr>
        <w:t>”</w:t>
      </w:r>
      <w:r w:rsidR="007A6C6E" w:rsidRPr="00087A6C">
        <w:rPr>
          <w:rFonts w:ascii="Times New Roman" w:hAnsi="Times New Roman" w:cs="Times New Roman"/>
        </w:rPr>
        <w:t xml:space="preserve"> </w:t>
      </w:r>
      <w:r w:rsidR="001F0F95">
        <w:rPr>
          <w:rFonts w:ascii="Times New Roman" w:hAnsi="Times New Roman" w:cs="Times New Roman"/>
        </w:rPr>
        <w:t>“</w:t>
      </w:r>
      <w:r w:rsidR="007A6C6E" w:rsidRPr="00087A6C">
        <w:rPr>
          <w:rFonts w:ascii="Times New Roman" w:hAnsi="Times New Roman" w:cs="Times New Roman"/>
        </w:rPr>
        <w:t>kind</w:t>
      </w:r>
      <w:r w:rsidR="000F260D">
        <w:rPr>
          <w:rFonts w:ascii="Times New Roman" w:hAnsi="Times New Roman" w:cs="Times New Roman"/>
        </w:rPr>
        <w:t xml:space="preserve"> of,</w:t>
      </w:r>
      <w:r w:rsidR="001F0F95">
        <w:rPr>
          <w:rFonts w:ascii="Times New Roman" w:hAnsi="Times New Roman" w:cs="Times New Roman"/>
        </w:rPr>
        <w:t>”</w:t>
      </w:r>
      <w:r w:rsidR="007A6C6E" w:rsidRPr="00087A6C">
        <w:rPr>
          <w:rFonts w:ascii="Times New Roman" w:hAnsi="Times New Roman" w:cs="Times New Roman"/>
        </w:rPr>
        <w:t xml:space="preserve"> </w:t>
      </w:r>
      <w:r w:rsidR="001F0F95">
        <w:rPr>
          <w:rFonts w:ascii="Times New Roman" w:hAnsi="Times New Roman" w:cs="Times New Roman"/>
        </w:rPr>
        <w:t>“</w:t>
      </w:r>
      <w:r w:rsidR="007A6C6E" w:rsidRPr="00087A6C">
        <w:rPr>
          <w:rFonts w:ascii="Times New Roman" w:hAnsi="Times New Roman" w:cs="Times New Roman"/>
        </w:rPr>
        <w:t>possibly</w:t>
      </w:r>
      <w:r w:rsidR="000F260D">
        <w:rPr>
          <w:rFonts w:ascii="Times New Roman" w:hAnsi="Times New Roman" w:cs="Times New Roman"/>
        </w:rPr>
        <w:t>,</w:t>
      </w:r>
      <w:r w:rsidR="001F0F95">
        <w:rPr>
          <w:rFonts w:ascii="Times New Roman" w:hAnsi="Times New Roman" w:cs="Times New Roman"/>
        </w:rPr>
        <w:t>”</w:t>
      </w:r>
      <w:r w:rsidR="007A6C6E" w:rsidRPr="00087A6C">
        <w:rPr>
          <w:rFonts w:ascii="Times New Roman" w:hAnsi="Times New Roman" w:cs="Times New Roman"/>
        </w:rPr>
        <w:t xml:space="preserve"> or </w:t>
      </w:r>
      <w:r w:rsidR="000F260D">
        <w:rPr>
          <w:rFonts w:ascii="Times New Roman" w:hAnsi="Times New Roman" w:cs="Times New Roman"/>
        </w:rPr>
        <w:t xml:space="preserve">to </w:t>
      </w:r>
      <w:r w:rsidR="007A6C6E" w:rsidRPr="00087A6C">
        <w:rPr>
          <w:rFonts w:ascii="Times New Roman" w:hAnsi="Times New Roman" w:cs="Times New Roman"/>
        </w:rPr>
        <w:t xml:space="preserve">start </w:t>
      </w:r>
      <w:r w:rsidR="00AB73EC">
        <w:rPr>
          <w:rFonts w:ascii="Times New Roman" w:hAnsi="Times New Roman" w:cs="Times New Roman"/>
        </w:rPr>
        <w:t>ideas</w:t>
      </w:r>
      <w:r w:rsidR="007A6C6E" w:rsidRPr="00087A6C">
        <w:rPr>
          <w:rFonts w:ascii="Times New Roman" w:hAnsi="Times New Roman" w:cs="Times New Roman"/>
        </w:rPr>
        <w:t xml:space="preserve"> with </w:t>
      </w:r>
      <w:r w:rsidR="001F0F95">
        <w:rPr>
          <w:rFonts w:ascii="Times New Roman" w:hAnsi="Times New Roman" w:cs="Times New Roman"/>
        </w:rPr>
        <w:t>“</w:t>
      </w:r>
      <w:r w:rsidR="007A6C6E" w:rsidRPr="00087A6C">
        <w:rPr>
          <w:rFonts w:ascii="Times New Roman" w:hAnsi="Times New Roman" w:cs="Times New Roman"/>
        </w:rPr>
        <w:t xml:space="preserve">I </w:t>
      </w:r>
      <w:r w:rsidR="001F0F95">
        <w:rPr>
          <w:rFonts w:ascii="Times New Roman" w:hAnsi="Times New Roman" w:cs="Times New Roman"/>
        </w:rPr>
        <w:t>don’t</w:t>
      </w:r>
      <w:r w:rsidR="007A6C6E" w:rsidRPr="00087A6C">
        <w:rPr>
          <w:rFonts w:ascii="Times New Roman" w:hAnsi="Times New Roman" w:cs="Times New Roman"/>
        </w:rPr>
        <w:t xml:space="preserve"> know if this is right but…</w:t>
      </w:r>
      <w:r w:rsidR="001F0F95">
        <w:rPr>
          <w:rFonts w:ascii="Times New Roman" w:hAnsi="Times New Roman" w:cs="Times New Roman"/>
        </w:rPr>
        <w:t>”</w:t>
      </w:r>
      <w:r w:rsidR="007A6C6E" w:rsidRPr="00087A6C">
        <w:rPr>
          <w:rFonts w:ascii="Times New Roman" w:hAnsi="Times New Roman" w:cs="Times New Roman"/>
        </w:rPr>
        <w:t xml:space="preserve"> I find myself doing this </w:t>
      </w:r>
      <w:r w:rsidR="000F260D">
        <w:rPr>
          <w:rFonts w:ascii="Times New Roman" w:hAnsi="Times New Roman" w:cs="Times New Roman"/>
        </w:rPr>
        <w:t>sometimes</w:t>
      </w:r>
      <w:r w:rsidR="007A6C6E" w:rsidRPr="00087A6C">
        <w:rPr>
          <w:rFonts w:ascii="Times New Roman" w:hAnsi="Times New Roman" w:cs="Times New Roman"/>
        </w:rPr>
        <w:t xml:space="preserve"> I speak in class</w:t>
      </w:r>
      <w:r w:rsidR="000F260D">
        <w:rPr>
          <w:rFonts w:ascii="Times New Roman" w:hAnsi="Times New Roman" w:cs="Times New Roman"/>
        </w:rPr>
        <w:t xml:space="preserve">, </w:t>
      </w:r>
      <w:r w:rsidR="007A6C6E" w:rsidRPr="00087A6C">
        <w:rPr>
          <w:rFonts w:ascii="Times New Roman" w:hAnsi="Times New Roman" w:cs="Times New Roman"/>
        </w:rPr>
        <w:t xml:space="preserve">and I observe other women do it too. While sprinkling in </w:t>
      </w:r>
      <w:r w:rsidR="001F0F95">
        <w:rPr>
          <w:rFonts w:ascii="Times New Roman" w:hAnsi="Times New Roman" w:cs="Times New Roman"/>
        </w:rPr>
        <w:t>“</w:t>
      </w:r>
      <w:r w:rsidR="007A6C6E" w:rsidRPr="00087A6C">
        <w:rPr>
          <w:rFonts w:ascii="Times New Roman" w:hAnsi="Times New Roman" w:cs="Times New Roman"/>
        </w:rPr>
        <w:t>like</w:t>
      </w:r>
      <w:r w:rsidR="001F0F95">
        <w:rPr>
          <w:rFonts w:ascii="Times New Roman" w:hAnsi="Times New Roman" w:cs="Times New Roman"/>
        </w:rPr>
        <w:t>”</w:t>
      </w:r>
      <w:r w:rsidR="007A6C6E" w:rsidRPr="00087A6C">
        <w:rPr>
          <w:rFonts w:ascii="Times New Roman" w:hAnsi="Times New Roman" w:cs="Times New Roman"/>
        </w:rPr>
        <w:t xml:space="preserve"> and </w:t>
      </w:r>
      <w:r w:rsidR="001F0F95">
        <w:rPr>
          <w:rFonts w:ascii="Times New Roman" w:hAnsi="Times New Roman" w:cs="Times New Roman"/>
        </w:rPr>
        <w:t>“</w:t>
      </w:r>
      <w:r w:rsidR="007A6C6E" w:rsidRPr="00087A6C">
        <w:rPr>
          <w:rFonts w:ascii="Times New Roman" w:hAnsi="Times New Roman" w:cs="Times New Roman"/>
        </w:rPr>
        <w:t>literally</w:t>
      </w:r>
      <w:r w:rsidR="001F0F95">
        <w:rPr>
          <w:rFonts w:ascii="Times New Roman" w:hAnsi="Times New Roman" w:cs="Times New Roman"/>
        </w:rPr>
        <w:t>”</w:t>
      </w:r>
      <w:r w:rsidR="007A6C6E" w:rsidRPr="00087A6C">
        <w:rPr>
          <w:rFonts w:ascii="Times New Roman" w:hAnsi="Times New Roman" w:cs="Times New Roman"/>
        </w:rPr>
        <w:t xml:space="preserve"> between your words is now an accepted part of colloquial speech, it is still seen as inappropriate in professional and academic environments. My question is why?</w:t>
      </w:r>
      <w:r w:rsidR="000F260D">
        <w:rPr>
          <w:rFonts w:ascii="Times New Roman" w:hAnsi="Times New Roman" w:cs="Times New Roman"/>
        </w:rPr>
        <w:t xml:space="preserve"> </w:t>
      </w:r>
      <w:r w:rsidRPr="00087A6C">
        <w:rPr>
          <w:rFonts w:ascii="Times New Roman" w:hAnsi="Times New Roman" w:cs="Times New Roman"/>
        </w:rPr>
        <w:t>On work emails</w:t>
      </w:r>
      <w:r w:rsidR="00401DCC">
        <w:rPr>
          <w:rFonts w:ascii="Times New Roman" w:hAnsi="Times New Roman" w:cs="Times New Roman"/>
        </w:rPr>
        <w:t xml:space="preserve"> </w:t>
      </w:r>
      <w:r w:rsidRPr="00087A6C">
        <w:rPr>
          <w:rFonts w:ascii="Times New Roman" w:hAnsi="Times New Roman" w:cs="Times New Roman"/>
        </w:rPr>
        <w:t xml:space="preserve">women use </w:t>
      </w:r>
      <w:r w:rsidR="007A6C6E" w:rsidRPr="00087A6C">
        <w:rPr>
          <w:rFonts w:ascii="Times New Roman" w:hAnsi="Times New Roman" w:cs="Times New Roman"/>
        </w:rPr>
        <w:t>exclamation</w:t>
      </w:r>
      <w:r w:rsidRPr="00087A6C">
        <w:rPr>
          <w:rFonts w:ascii="Times New Roman" w:hAnsi="Times New Roman" w:cs="Times New Roman"/>
        </w:rPr>
        <w:t xml:space="preserve"> points</w:t>
      </w:r>
      <w:r w:rsidR="00401DCC">
        <w:rPr>
          <w:rFonts w:ascii="Times New Roman" w:hAnsi="Times New Roman" w:cs="Times New Roman"/>
        </w:rPr>
        <w:t xml:space="preserve"> more than men</w:t>
      </w:r>
      <w:r w:rsidR="000A3B54">
        <w:rPr>
          <w:rFonts w:ascii="Times New Roman" w:hAnsi="Times New Roman" w:cs="Times New Roman"/>
        </w:rPr>
        <w:t xml:space="preserve">. </w:t>
      </w:r>
      <w:r w:rsidR="002D1EAB">
        <w:rPr>
          <w:rFonts w:ascii="Times New Roman" w:hAnsi="Times New Roman" w:cs="Times New Roman"/>
        </w:rPr>
        <w:t>Research</w:t>
      </w:r>
      <w:r w:rsidR="000A3B54">
        <w:rPr>
          <w:rFonts w:ascii="Times New Roman" w:hAnsi="Times New Roman" w:cs="Times New Roman"/>
        </w:rPr>
        <w:t xml:space="preserve"> </w:t>
      </w:r>
      <w:r w:rsidR="002D1EAB">
        <w:rPr>
          <w:rFonts w:ascii="Times New Roman" w:hAnsi="Times New Roman" w:cs="Times New Roman"/>
        </w:rPr>
        <w:t>done</w:t>
      </w:r>
      <w:r w:rsidR="000A3B54">
        <w:rPr>
          <w:rFonts w:ascii="Times New Roman" w:hAnsi="Times New Roman" w:cs="Times New Roman"/>
        </w:rPr>
        <w:t xml:space="preserve"> on the subject</w:t>
      </w:r>
      <w:r w:rsidR="002D1EAB">
        <w:rPr>
          <w:rFonts w:ascii="Times New Roman" w:hAnsi="Times New Roman" w:cs="Times New Roman"/>
        </w:rPr>
        <w:t xml:space="preserve"> </w:t>
      </w:r>
      <w:r w:rsidR="000A3B54">
        <w:rPr>
          <w:rFonts w:ascii="Times New Roman" w:hAnsi="Times New Roman" w:cs="Times New Roman"/>
        </w:rPr>
        <w:t xml:space="preserve">found that </w:t>
      </w:r>
      <w:r w:rsidR="001F0F95">
        <w:rPr>
          <w:rFonts w:ascii="Times New Roman" w:hAnsi="Times New Roman" w:cs="Times New Roman"/>
        </w:rPr>
        <w:t>“</w:t>
      </w:r>
      <w:r w:rsidR="00BD02D6" w:rsidRPr="00BD02D6">
        <w:rPr>
          <w:rFonts w:ascii="Times New Roman" w:hAnsi="Times New Roman" w:cs="Times New Roman"/>
        </w:rPr>
        <w:t>exclamation points rarely function as markers of excitability in these professional forums, but may function as markers of friendly interaction, a finding with implications for understanding gender styles in email and other forms of computer‐mediated communication.</w:t>
      </w:r>
      <w:r w:rsidR="001F0F95">
        <w:rPr>
          <w:rFonts w:ascii="Times New Roman" w:hAnsi="Times New Roman" w:cs="Times New Roman"/>
        </w:rPr>
        <w:t>”</w:t>
      </w:r>
      <w:r w:rsidR="007A6C6E">
        <w:rPr>
          <w:rFonts w:ascii="Times New Roman" w:hAnsi="Times New Roman" w:cs="Times New Roman"/>
        </w:rPr>
        <w:t xml:space="preserve"> </w:t>
      </w:r>
      <w:r w:rsidR="007A6C6E">
        <w:rPr>
          <w:rFonts w:ascii="Times New Roman" w:hAnsi="Times New Roman" w:cs="Times New Roman"/>
        </w:rPr>
        <w:fldChar w:fldCharType="begin"/>
      </w:r>
      <w:r w:rsidR="007A6C6E">
        <w:rPr>
          <w:rFonts w:ascii="Times New Roman" w:hAnsi="Times New Roman" w:cs="Times New Roman"/>
        </w:rPr>
        <w:instrText xml:space="preserve"> ADDIN ZOTERO_ITEM CSL_CITATION {"citationID":"nJhoFNsR","properties":{"formattedCitation":"(Waseleski)","plainCitation":"(Waseleski)","noteIndex":0},"citationItems":[{"id":317,"uris":["http://zotero.org/users/5332141/items/ILYCNWPV"],"uri":["http://zotero.org/users/5332141/items/ILYCNWPV"],"itemData":{"id":317,"type":"article-journal","container-title":"Journal of Computer-Mediated Communication","issue":"4","page":"1012-1024","title":"Gender and the Use of Exclamation Points in Computer‐Mediated Communication: An Analysis of Exclamations Posted to Two Electronic Discussion Lists","volume":"11","author":[{"family":"Waseleski","given":"Carol"}]}}],"schema":"https://github.com/citation-style-language/schema/raw/master/csl-citation.json"} </w:instrText>
      </w:r>
      <w:r w:rsidR="007A6C6E">
        <w:rPr>
          <w:rFonts w:ascii="Times New Roman" w:hAnsi="Times New Roman" w:cs="Times New Roman"/>
        </w:rPr>
        <w:fldChar w:fldCharType="separate"/>
      </w:r>
      <w:r w:rsidR="007A6C6E">
        <w:rPr>
          <w:rFonts w:ascii="Times New Roman" w:hAnsi="Times New Roman" w:cs="Times New Roman"/>
          <w:noProof/>
        </w:rPr>
        <w:t>(Waseleski)</w:t>
      </w:r>
      <w:r w:rsidR="007A6C6E">
        <w:rPr>
          <w:rFonts w:ascii="Times New Roman" w:hAnsi="Times New Roman" w:cs="Times New Roman"/>
        </w:rPr>
        <w:fldChar w:fldCharType="end"/>
      </w:r>
      <w:r w:rsidR="007A6C6E">
        <w:rPr>
          <w:rFonts w:ascii="Times New Roman" w:hAnsi="Times New Roman" w:cs="Times New Roman"/>
        </w:rPr>
        <w:t>.</w:t>
      </w:r>
      <w:r w:rsidRPr="00087A6C">
        <w:rPr>
          <w:rFonts w:ascii="Times New Roman" w:hAnsi="Times New Roman" w:cs="Times New Roman"/>
        </w:rPr>
        <w:t xml:space="preserve"> </w:t>
      </w:r>
      <w:r w:rsidR="000F260D">
        <w:rPr>
          <w:rFonts w:ascii="Times New Roman" w:hAnsi="Times New Roman" w:cs="Times New Roman"/>
        </w:rPr>
        <w:t>I</w:t>
      </w:r>
      <w:r w:rsidRPr="00087A6C">
        <w:rPr>
          <w:rFonts w:ascii="Times New Roman" w:hAnsi="Times New Roman" w:cs="Times New Roman"/>
        </w:rPr>
        <w:t xml:space="preserve"> often find myself </w:t>
      </w:r>
      <w:r w:rsidR="000F260D" w:rsidRPr="00087A6C">
        <w:rPr>
          <w:rFonts w:ascii="Times New Roman" w:hAnsi="Times New Roman" w:cs="Times New Roman"/>
        </w:rPr>
        <w:t>drowning</w:t>
      </w:r>
      <w:r w:rsidRPr="00087A6C">
        <w:rPr>
          <w:rFonts w:ascii="Times New Roman" w:hAnsi="Times New Roman" w:cs="Times New Roman"/>
        </w:rPr>
        <w:t xml:space="preserve"> my </w:t>
      </w:r>
      <w:r w:rsidR="000F260D">
        <w:rPr>
          <w:rFonts w:ascii="Times New Roman" w:hAnsi="Times New Roman" w:cs="Times New Roman"/>
        </w:rPr>
        <w:t>texts</w:t>
      </w:r>
      <w:r w:rsidRPr="00087A6C">
        <w:rPr>
          <w:rFonts w:ascii="Times New Roman" w:hAnsi="Times New Roman" w:cs="Times New Roman"/>
        </w:rPr>
        <w:t xml:space="preserve"> in emojis to the point where they</w:t>
      </w:r>
      <w:r w:rsidR="000F260D">
        <w:rPr>
          <w:rFonts w:ascii="Times New Roman" w:hAnsi="Times New Roman" w:cs="Times New Roman"/>
        </w:rPr>
        <w:t xml:space="preserve"> (both the words and the emojis) have </w:t>
      </w:r>
      <w:r w:rsidRPr="00087A6C">
        <w:rPr>
          <w:rFonts w:ascii="Times New Roman" w:hAnsi="Times New Roman" w:cs="Times New Roman"/>
        </w:rPr>
        <w:t xml:space="preserve">lost all meaning. </w:t>
      </w:r>
    </w:p>
    <w:p w14:paraId="52BC9054" w14:textId="2CC6C9F2" w:rsidR="00E35E7D" w:rsidRDefault="00BB1FF9" w:rsidP="005C7A00">
      <w:pPr>
        <w:spacing w:line="480" w:lineRule="auto"/>
        <w:ind w:firstLine="720"/>
        <w:rPr>
          <w:ins w:id="13" w:author="Jacob Harris" w:date="2021-02-24T11:27:00Z"/>
          <w:rFonts w:ascii="Times New Roman" w:hAnsi="Times New Roman" w:cs="Times New Roman"/>
        </w:rPr>
      </w:pPr>
      <w:r w:rsidRPr="00087A6C">
        <w:rPr>
          <w:rFonts w:ascii="Times New Roman" w:hAnsi="Times New Roman" w:cs="Times New Roman"/>
        </w:rPr>
        <w:t xml:space="preserve">I think technology is exacerbating and exaggerating gendered speech patterns </w:t>
      </w:r>
      <w:r w:rsidR="00C35C79" w:rsidRPr="00087A6C">
        <w:rPr>
          <w:rFonts w:ascii="Times New Roman" w:hAnsi="Times New Roman" w:cs="Times New Roman"/>
        </w:rPr>
        <w:t>because typing something, tweeting something, sending something,</w:t>
      </w:r>
      <w:r w:rsidR="000447B7">
        <w:rPr>
          <w:rFonts w:ascii="Times New Roman" w:hAnsi="Times New Roman" w:cs="Times New Roman"/>
        </w:rPr>
        <w:t xml:space="preserve"> is an act</w:t>
      </w:r>
      <w:r w:rsidR="00CF0F62">
        <w:rPr>
          <w:rFonts w:ascii="Times New Roman" w:hAnsi="Times New Roman" w:cs="Times New Roman"/>
        </w:rPr>
        <w:t xml:space="preserve"> declaring </w:t>
      </w:r>
      <w:r w:rsidR="00C35C79" w:rsidRPr="00087A6C">
        <w:rPr>
          <w:rFonts w:ascii="Times New Roman" w:hAnsi="Times New Roman" w:cs="Times New Roman"/>
        </w:rPr>
        <w:t>of your gender.</w:t>
      </w:r>
      <w:r w:rsidR="00FF3F1D">
        <w:rPr>
          <w:rFonts w:ascii="Times New Roman" w:hAnsi="Times New Roman" w:cs="Times New Roman"/>
        </w:rPr>
        <w:t xml:space="preserve"> </w:t>
      </w:r>
      <w:r w:rsidR="000F260D">
        <w:rPr>
          <w:rFonts w:ascii="Times New Roman" w:hAnsi="Times New Roman" w:cs="Times New Roman"/>
        </w:rPr>
        <w:lastRenderedPageBreak/>
        <w:t>Saying</w:t>
      </w:r>
      <w:r w:rsidR="00FF3F1D">
        <w:rPr>
          <w:rFonts w:ascii="Times New Roman" w:hAnsi="Times New Roman" w:cs="Times New Roman"/>
        </w:rPr>
        <w:t xml:space="preserve"> something</w:t>
      </w:r>
      <w:r w:rsidR="00FF3F1D" w:rsidRPr="00087A6C">
        <w:rPr>
          <w:rFonts w:ascii="Times New Roman" w:hAnsi="Times New Roman" w:cs="Times New Roman"/>
        </w:rPr>
        <w:t xml:space="preserve"> on the internet</w:t>
      </w:r>
      <w:r w:rsidR="000F260D">
        <w:rPr>
          <w:rFonts w:ascii="Times New Roman" w:hAnsi="Times New Roman" w:cs="Times New Roman"/>
        </w:rPr>
        <w:t xml:space="preserve"> is not </w:t>
      </w:r>
      <w:r w:rsidR="008052FA">
        <w:rPr>
          <w:rFonts w:ascii="Times New Roman" w:hAnsi="Times New Roman" w:cs="Times New Roman"/>
        </w:rPr>
        <w:t xml:space="preserve">a mere </w:t>
      </w:r>
      <w:r w:rsidR="008052FA" w:rsidRPr="00087A6C">
        <w:rPr>
          <w:rFonts w:ascii="Times New Roman" w:hAnsi="Times New Roman" w:cs="Times New Roman"/>
        </w:rPr>
        <w:t>utter</w:t>
      </w:r>
      <w:r w:rsidR="008052FA">
        <w:rPr>
          <w:rFonts w:ascii="Times New Roman" w:hAnsi="Times New Roman" w:cs="Times New Roman"/>
        </w:rPr>
        <w:t>ance</w:t>
      </w:r>
      <w:r w:rsidR="008004CE" w:rsidRPr="008004CE">
        <w:rPr>
          <w:rFonts w:ascii="Times New Roman" w:hAnsi="Times New Roman" w:cs="Times New Roman"/>
        </w:rPr>
        <w:t xml:space="preserve"> </w:t>
      </w:r>
      <w:r w:rsidR="008004CE">
        <w:rPr>
          <w:rFonts w:ascii="Times New Roman" w:hAnsi="Times New Roman" w:cs="Times New Roman"/>
        </w:rPr>
        <w:t>y</w:t>
      </w:r>
      <w:r w:rsidR="008004CE" w:rsidRPr="00087A6C">
        <w:rPr>
          <w:rFonts w:ascii="Times New Roman" w:hAnsi="Times New Roman" w:cs="Times New Roman"/>
        </w:rPr>
        <w:t>ou have to hit send. You give it a stamp of approval before its disseminated.</w:t>
      </w:r>
      <w:r w:rsidR="006A256F">
        <w:rPr>
          <w:rFonts w:ascii="Times New Roman" w:hAnsi="Times New Roman" w:cs="Times New Roman"/>
        </w:rPr>
        <w:t xml:space="preserve"> </w:t>
      </w:r>
      <w:commentRangeStart w:id="14"/>
      <w:r w:rsidR="006A256F">
        <w:rPr>
          <w:rFonts w:ascii="Times New Roman" w:hAnsi="Times New Roman" w:cs="Times New Roman"/>
        </w:rPr>
        <w:t>S</w:t>
      </w:r>
      <w:r w:rsidR="00FF3F1D" w:rsidRPr="00087A6C">
        <w:rPr>
          <w:rFonts w:ascii="Times New Roman" w:hAnsi="Times New Roman" w:cs="Times New Roman"/>
        </w:rPr>
        <w:t>peech itself has become an act.</w:t>
      </w:r>
      <w:r w:rsidR="00B43981">
        <w:rPr>
          <w:rFonts w:ascii="Times New Roman" w:hAnsi="Times New Roman" w:cs="Times New Roman"/>
        </w:rPr>
        <w:t xml:space="preserve"> </w:t>
      </w:r>
      <w:commentRangeEnd w:id="14"/>
      <w:r w:rsidR="00540247">
        <w:rPr>
          <w:rStyle w:val="CommentReference"/>
        </w:rPr>
        <w:commentReference w:id="14"/>
      </w:r>
      <w:r w:rsidR="00260876">
        <w:rPr>
          <w:rFonts w:ascii="Times New Roman" w:hAnsi="Times New Roman" w:cs="Times New Roman"/>
        </w:rPr>
        <w:t xml:space="preserve">While Austin was studying words </w:t>
      </w:r>
      <w:r w:rsidR="0092332D">
        <w:rPr>
          <w:rFonts w:ascii="Times New Roman" w:hAnsi="Times New Roman" w:cs="Times New Roman"/>
        </w:rPr>
        <w:t>doing actions</w:t>
      </w:r>
      <w:r w:rsidR="00A50E04">
        <w:rPr>
          <w:rFonts w:ascii="Times New Roman" w:hAnsi="Times New Roman" w:cs="Times New Roman"/>
        </w:rPr>
        <w:t xml:space="preserve">. </w:t>
      </w:r>
      <w:r w:rsidR="00260876">
        <w:rPr>
          <w:rFonts w:ascii="Times New Roman" w:hAnsi="Times New Roman" w:cs="Times New Roman"/>
        </w:rPr>
        <w:t>Technology has rendered a reality in which w</w:t>
      </w:r>
      <w:r w:rsidR="00B43981">
        <w:rPr>
          <w:rFonts w:ascii="Times New Roman" w:hAnsi="Times New Roman" w:cs="Times New Roman"/>
        </w:rPr>
        <w:t xml:space="preserve">ords </w:t>
      </w:r>
      <w:r w:rsidR="00E04E37">
        <w:rPr>
          <w:rFonts w:ascii="Times New Roman" w:hAnsi="Times New Roman" w:cs="Times New Roman"/>
        </w:rPr>
        <w:t>themselves</w:t>
      </w:r>
      <w:r w:rsidR="00B43981">
        <w:rPr>
          <w:rFonts w:ascii="Times New Roman" w:hAnsi="Times New Roman" w:cs="Times New Roman"/>
        </w:rPr>
        <w:t xml:space="preserve"> </w:t>
      </w:r>
      <w:r w:rsidR="00367C0A">
        <w:rPr>
          <w:rFonts w:ascii="Times New Roman" w:hAnsi="Times New Roman" w:cs="Times New Roman"/>
        </w:rPr>
        <w:t xml:space="preserve">are </w:t>
      </w:r>
      <w:r w:rsidR="001C24FC">
        <w:rPr>
          <w:rFonts w:ascii="Times New Roman" w:hAnsi="Times New Roman" w:cs="Times New Roman"/>
        </w:rPr>
        <w:t>a part</w:t>
      </w:r>
      <w:r w:rsidR="00B43981">
        <w:rPr>
          <w:rFonts w:ascii="Times New Roman" w:hAnsi="Times New Roman" w:cs="Times New Roman"/>
        </w:rPr>
        <w:t xml:space="preserve"> of the act.</w:t>
      </w:r>
      <w:r w:rsidR="00FF3F1D" w:rsidRPr="00087A6C">
        <w:rPr>
          <w:rFonts w:ascii="Times New Roman" w:hAnsi="Times New Roman" w:cs="Times New Roman"/>
        </w:rPr>
        <w:t xml:space="preserve"> </w:t>
      </w:r>
      <w:r w:rsidR="00FF3F1D">
        <w:rPr>
          <w:rFonts w:ascii="Times New Roman" w:hAnsi="Times New Roman" w:cs="Times New Roman"/>
        </w:rPr>
        <w:t xml:space="preserve">And the </w:t>
      </w:r>
      <w:r w:rsidR="00A81A23" w:rsidRPr="00A81A23">
        <w:rPr>
          <w:rFonts w:ascii="Times New Roman" w:hAnsi="Times New Roman" w:cs="Times New Roman"/>
        </w:rPr>
        <w:t xml:space="preserve">agglomeration </w:t>
      </w:r>
      <w:r w:rsidR="00FF3F1D">
        <w:rPr>
          <w:rFonts w:ascii="Times New Roman" w:hAnsi="Times New Roman" w:cs="Times New Roman"/>
        </w:rPr>
        <w:t>of these acts—</w:t>
      </w:r>
      <w:r w:rsidR="00702F33">
        <w:rPr>
          <w:rFonts w:ascii="Times New Roman" w:hAnsi="Times New Roman" w:cs="Times New Roman"/>
        </w:rPr>
        <w:t>texts</w:t>
      </w:r>
      <w:r w:rsidR="00FF3F1D">
        <w:rPr>
          <w:rFonts w:ascii="Times New Roman" w:hAnsi="Times New Roman" w:cs="Times New Roman"/>
        </w:rPr>
        <w:t xml:space="preserve">, </w:t>
      </w:r>
      <w:r w:rsidR="00702F33">
        <w:rPr>
          <w:rFonts w:ascii="Times New Roman" w:hAnsi="Times New Roman" w:cs="Times New Roman"/>
        </w:rPr>
        <w:t>comments</w:t>
      </w:r>
      <w:r w:rsidR="00FF3F1D">
        <w:rPr>
          <w:rFonts w:ascii="Times New Roman" w:hAnsi="Times New Roman" w:cs="Times New Roman"/>
        </w:rPr>
        <w:t>, tweets</w:t>
      </w:r>
      <w:r w:rsidR="0019731E">
        <w:rPr>
          <w:rFonts w:ascii="Times New Roman" w:hAnsi="Times New Roman" w:cs="Times New Roman"/>
        </w:rPr>
        <w:t>, emails</w:t>
      </w:r>
      <w:r w:rsidR="00FF3F1D">
        <w:rPr>
          <w:rFonts w:ascii="Times New Roman" w:hAnsi="Times New Roman" w:cs="Times New Roman"/>
        </w:rPr>
        <w:t>—</w:t>
      </w:r>
      <w:r w:rsidR="00702F33">
        <w:rPr>
          <w:rFonts w:ascii="Times New Roman" w:hAnsi="Times New Roman" w:cs="Times New Roman"/>
        </w:rPr>
        <w:t xml:space="preserve">together forges your </w:t>
      </w:r>
      <w:r w:rsidR="00FF3F1D">
        <w:rPr>
          <w:rFonts w:ascii="Times New Roman" w:hAnsi="Times New Roman" w:cs="Times New Roman"/>
        </w:rPr>
        <w:t>gender</w:t>
      </w:r>
      <w:r w:rsidR="00702F33">
        <w:rPr>
          <w:rFonts w:ascii="Times New Roman" w:hAnsi="Times New Roman" w:cs="Times New Roman"/>
        </w:rPr>
        <w:t xml:space="preserve"> identity</w:t>
      </w:r>
      <w:r w:rsidR="00FF3F1D">
        <w:rPr>
          <w:rFonts w:ascii="Times New Roman" w:hAnsi="Times New Roman" w:cs="Times New Roman"/>
        </w:rPr>
        <w:t xml:space="preserve"> </w:t>
      </w:r>
      <w:r w:rsidR="00A81A23">
        <w:rPr>
          <w:rFonts w:ascii="Times New Roman" w:hAnsi="Times New Roman" w:cs="Times New Roman"/>
        </w:rPr>
        <w:t>as it is mediated through</w:t>
      </w:r>
      <w:r w:rsidR="0019731E">
        <w:rPr>
          <w:rFonts w:ascii="Times New Roman" w:hAnsi="Times New Roman" w:cs="Times New Roman"/>
        </w:rPr>
        <w:t xml:space="preserve"> text on a </w:t>
      </w:r>
      <w:r w:rsidR="00A81A23">
        <w:rPr>
          <w:rFonts w:ascii="Times New Roman" w:hAnsi="Times New Roman" w:cs="Times New Roman"/>
        </w:rPr>
        <w:t>screen</w:t>
      </w:r>
      <w:r w:rsidR="00FF3F1D">
        <w:rPr>
          <w:rFonts w:ascii="Times New Roman" w:hAnsi="Times New Roman" w:cs="Times New Roman"/>
        </w:rPr>
        <w:t xml:space="preserve">. </w:t>
      </w:r>
      <w:r w:rsidR="00292488" w:rsidRPr="00087A6C">
        <w:rPr>
          <w:rFonts w:ascii="Times New Roman" w:hAnsi="Times New Roman" w:cs="Times New Roman"/>
        </w:rPr>
        <w:t>The way we function on the internet is not at all formal anymore.</w:t>
      </w:r>
      <w:r w:rsidR="00C508A4">
        <w:rPr>
          <w:rFonts w:ascii="Times New Roman" w:hAnsi="Times New Roman" w:cs="Times New Roman"/>
        </w:rPr>
        <w:t xml:space="preserve"> </w:t>
      </w:r>
      <w:r w:rsidR="00C508A4" w:rsidRPr="00C508A4">
        <w:rPr>
          <w:rFonts w:ascii="Times New Roman" w:hAnsi="Times New Roman" w:cs="Times New Roman"/>
        </w:rPr>
        <w:t>Then there is the question of truth</w:t>
      </w:r>
      <w:r w:rsidR="00AB73EC">
        <w:rPr>
          <w:rFonts w:ascii="Times New Roman" w:hAnsi="Times New Roman" w:cs="Times New Roman"/>
        </w:rPr>
        <w:t>.</w:t>
      </w:r>
      <w:r w:rsidR="00C508A4" w:rsidRPr="00C508A4">
        <w:rPr>
          <w:rFonts w:ascii="Times New Roman" w:hAnsi="Times New Roman" w:cs="Times New Roman"/>
        </w:rPr>
        <w:t xml:space="preserve"> </w:t>
      </w:r>
      <w:r w:rsidR="0062663C">
        <w:rPr>
          <w:rFonts w:ascii="Times New Roman" w:hAnsi="Times New Roman" w:cs="Times New Roman"/>
        </w:rPr>
        <w:t xml:space="preserve">Just because you’re a girl or boy in real life doesn’t mean you have to be that same gender on the internet. </w:t>
      </w:r>
      <w:r w:rsidR="00AB73EC">
        <w:rPr>
          <w:rFonts w:ascii="Times New Roman" w:hAnsi="Times New Roman" w:cs="Times New Roman"/>
        </w:rPr>
        <w:t>I</w:t>
      </w:r>
      <w:r w:rsidR="00C508A4" w:rsidRPr="00C508A4">
        <w:rPr>
          <w:rFonts w:ascii="Times New Roman" w:hAnsi="Times New Roman" w:cs="Times New Roman"/>
        </w:rPr>
        <w:t xml:space="preserve">s </w:t>
      </w:r>
      <w:r w:rsidR="00AB73EC">
        <w:rPr>
          <w:rFonts w:ascii="Times New Roman" w:hAnsi="Times New Roman" w:cs="Times New Roman"/>
        </w:rPr>
        <w:t>my</w:t>
      </w:r>
      <w:r w:rsidR="00C508A4" w:rsidRPr="00C508A4">
        <w:rPr>
          <w:rFonts w:ascii="Times New Roman" w:hAnsi="Times New Roman" w:cs="Times New Roman"/>
        </w:rPr>
        <w:t xml:space="preserve"> gender </w:t>
      </w:r>
      <w:r w:rsidR="00AB73EC">
        <w:rPr>
          <w:rFonts w:ascii="Times New Roman" w:hAnsi="Times New Roman" w:cs="Times New Roman"/>
        </w:rPr>
        <w:t xml:space="preserve">on </w:t>
      </w:r>
      <w:r w:rsidR="0098375A">
        <w:rPr>
          <w:rFonts w:ascii="Times New Roman" w:hAnsi="Times New Roman" w:cs="Times New Roman"/>
        </w:rPr>
        <w:t>twitter</w:t>
      </w:r>
      <w:r w:rsidR="00AB73EC">
        <w:rPr>
          <w:rFonts w:ascii="Times New Roman" w:hAnsi="Times New Roman" w:cs="Times New Roman"/>
        </w:rPr>
        <w:t xml:space="preserve"> </w:t>
      </w:r>
      <w:r w:rsidR="00C508A4" w:rsidRPr="00C508A4">
        <w:rPr>
          <w:rFonts w:ascii="Times New Roman" w:hAnsi="Times New Roman" w:cs="Times New Roman"/>
        </w:rPr>
        <w:t xml:space="preserve">the same gender </w:t>
      </w:r>
      <w:r w:rsidR="009F0124">
        <w:rPr>
          <w:rFonts w:ascii="Times New Roman" w:hAnsi="Times New Roman" w:cs="Times New Roman"/>
        </w:rPr>
        <w:t xml:space="preserve">I </w:t>
      </w:r>
      <w:r w:rsidR="0098375A">
        <w:rPr>
          <w:rFonts w:ascii="Times New Roman" w:hAnsi="Times New Roman" w:cs="Times New Roman"/>
        </w:rPr>
        <w:t xml:space="preserve">present when I speak in a class, or </w:t>
      </w:r>
      <w:r w:rsidR="006770C4">
        <w:rPr>
          <w:rFonts w:ascii="Times New Roman" w:hAnsi="Times New Roman" w:cs="Times New Roman"/>
        </w:rPr>
        <w:t xml:space="preserve">the same gender I see </w:t>
      </w:r>
      <w:r w:rsidR="0098375A">
        <w:rPr>
          <w:rFonts w:ascii="Times New Roman" w:hAnsi="Times New Roman" w:cs="Times New Roman"/>
        </w:rPr>
        <w:t>when I look at myself in the mirror, or when my parents look at me?</w:t>
      </w:r>
      <w:r w:rsidR="00C508A4" w:rsidRPr="00C508A4">
        <w:rPr>
          <w:rFonts w:ascii="Times New Roman" w:hAnsi="Times New Roman" w:cs="Times New Roman"/>
        </w:rPr>
        <w:t xml:space="preserve"> </w:t>
      </w:r>
      <w:r w:rsidR="006770C4">
        <w:rPr>
          <w:rFonts w:ascii="Times New Roman" w:hAnsi="Times New Roman" w:cs="Times New Roman"/>
        </w:rPr>
        <w:t xml:space="preserve">Although Butler’s work was </w:t>
      </w:r>
      <w:r w:rsidR="00401DCC">
        <w:rPr>
          <w:rFonts w:ascii="Times New Roman" w:hAnsi="Times New Roman" w:cs="Times New Roman"/>
        </w:rPr>
        <w:t>radically forward</w:t>
      </w:r>
      <w:r w:rsidR="00D12459">
        <w:rPr>
          <w:rFonts w:ascii="Times New Roman" w:hAnsi="Times New Roman" w:cs="Times New Roman"/>
        </w:rPr>
        <w:t>-</w:t>
      </w:r>
      <w:r w:rsidR="00401DCC">
        <w:rPr>
          <w:rFonts w:ascii="Times New Roman" w:hAnsi="Times New Roman" w:cs="Times New Roman"/>
        </w:rPr>
        <w:t>thinking</w:t>
      </w:r>
      <w:r w:rsidR="006770C4">
        <w:rPr>
          <w:rFonts w:ascii="Times New Roman" w:hAnsi="Times New Roman" w:cs="Times New Roman"/>
        </w:rPr>
        <w:t xml:space="preserve"> for 1988, what Butler couldn’t have possibly foreseen is how much this</w:t>
      </w:r>
      <w:r w:rsidR="005318E6">
        <w:rPr>
          <w:rFonts w:ascii="Times New Roman" w:hAnsi="Times New Roman" w:cs="Times New Roman"/>
        </w:rPr>
        <w:t xml:space="preserve"> “</w:t>
      </w:r>
      <w:r w:rsidR="005318E6" w:rsidRPr="00C52C9F">
        <w:rPr>
          <w:rFonts w:ascii="Times New Roman" w:hAnsi="Times New Roman" w:cs="Times New Roman"/>
          <w:i/>
          <w:iCs/>
        </w:rPr>
        <w:t>stylized repetition of acts</w:t>
      </w:r>
      <w:r w:rsidR="005318E6">
        <w:rPr>
          <w:rFonts w:ascii="Times New Roman" w:hAnsi="Times New Roman" w:cs="Times New Roman"/>
          <w:i/>
          <w:iCs/>
        </w:rPr>
        <w:t>”</w:t>
      </w:r>
      <w:r w:rsidR="005318E6">
        <w:rPr>
          <w:rFonts w:ascii="Times New Roman" w:hAnsi="Times New Roman" w:cs="Times New Roman"/>
        </w:rPr>
        <w:t xml:space="preserve"> </w:t>
      </w:r>
      <w:r w:rsidR="00401DCC">
        <w:rPr>
          <w:rFonts w:ascii="Times New Roman" w:hAnsi="Times New Roman" w:cs="Times New Roman"/>
        </w:rPr>
        <w:t>would be</w:t>
      </w:r>
      <w:r w:rsidR="005318E6">
        <w:rPr>
          <w:rFonts w:ascii="Times New Roman" w:hAnsi="Times New Roman" w:cs="Times New Roman"/>
        </w:rPr>
        <w:t xml:space="preserve"> h</w:t>
      </w:r>
      <w:r w:rsidR="0098375A">
        <w:rPr>
          <w:rFonts w:ascii="Times New Roman" w:hAnsi="Times New Roman" w:cs="Times New Roman"/>
        </w:rPr>
        <w:t xml:space="preserve">appening </w:t>
      </w:r>
      <w:r w:rsidR="00510D4E">
        <w:rPr>
          <w:rFonts w:ascii="Times New Roman" w:hAnsi="Times New Roman" w:cs="Times New Roman"/>
        </w:rPr>
        <w:t>online</w:t>
      </w:r>
      <w:r w:rsidR="0098375A">
        <w:rPr>
          <w:rFonts w:ascii="Times New Roman" w:hAnsi="Times New Roman" w:cs="Times New Roman"/>
        </w:rPr>
        <w:t>.</w:t>
      </w:r>
      <w:r w:rsidR="00475DB6">
        <w:rPr>
          <w:rFonts w:ascii="Times New Roman" w:hAnsi="Times New Roman" w:cs="Times New Roman"/>
        </w:rPr>
        <w:t xml:space="preserve"> </w:t>
      </w:r>
    </w:p>
    <w:p w14:paraId="613E02C2" w14:textId="2F299357" w:rsidR="00540247" w:rsidRDefault="00540247" w:rsidP="00540247">
      <w:pPr>
        <w:spacing w:line="480" w:lineRule="auto"/>
        <w:rPr>
          <w:ins w:id="15" w:author="Jacob Harris" w:date="2021-02-24T11:28:00Z"/>
          <w:rFonts w:ascii="Times New Roman" w:hAnsi="Times New Roman" w:cs="Times New Roman"/>
        </w:rPr>
      </w:pPr>
    </w:p>
    <w:p w14:paraId="69064E6A" w14:textId="6DAF238D" w:rsidR="00540247" w:rsidRDefault="00540247" w:rsidP="00540247">
      <w:pPr>
        <w:spacing w:line="480" w:lineRule="auto"/>
        <w:rPr>
          <w:ins w:id="16" w:author="Jacob Harris" w:date="2021-02-24T11:28:00Z"/>
          <w:rFonts w:ascii="Times New Roman" w:hAnsi="Times New Roman" w:cs="Times New Roman"/>
        </w:rPr>
      </w:pPr>
      <w:ins w:id="17" w:author="Jacob Harris" w:date="2021-02-24T11:28:00Z">
        <w:r>
          <w:rPr>
            <w:rFonts w:ascii="Times New Roman" w:hAnsi="Times New Roman" w:cs="Times New Roman"/>
          </w:rPr>
          <w:t>Katie,</w:t>
        </w:r>
      </w:ins>
    </w:p>
    <w:p w14:paraId="3ED72E3C" w14:textId="0E8221F1" w:rsidR="00540247" w:rsidRDefault="00540247" w:rsidP="00540247">
      <w:pPr>
        <w:spacing w:line="480" w:lineRule="auto"/>
        <w:rPr>
          <w:ins w:id="18" w:author="Jacob Harris" w:date="2021-02-24T11:31:00Z"/>
          <w:rFonts w:ascii="Times New Roman" w:hAnsi="Times New Roman" w:cs="Times New Roman"/>
        </w:rPr>
      </w:pPr>
      <w:ins w:id="19" w:author="Jacob Harris" w:date="2021-02-24T11:29:00Z">
        <w:r>
          <w:rPr>
            <w:rFonts w:ascii="Times New Roman" w:hAnsi="Times New Roman" w:cs="Times New Roman"/>
          </w:rPr>
          <w:t xml:space="preserve">This is an excellent essay! Well-written, theoretically sophisticated, and marked –at the end – by </w:t>
        </w:r>
      </w:ins>
      <w:ins w:id="20" w:author="Jacob Harris" w:date="2021-02-24T11:30:00Z">
        <w:r>
          <w:rPr>
            <w:rFonts w:ascii="Times New Roman" w:hAnsi="Times New Roman" w:cs="Times New Roman"/>
          </w:rPr>
          <w:t>a perceptive and fascinating exploration of how new (and newly performative) g</w:t>
        </w:r>
      </w:ins>
      <w:ins w:id="21" w:author="Jacob Harris" w:date="2021-02-24T11:31:00Z">
        <w:r>
          <w:rPr>
            <w:rFonts w:ascii="Times New Roman" w:hAnsi="Times New Roman" w:cs="Times New Roman"/>
          </w:rPr>
          <w:t xml:space="preserve">endered norms are taking shape in online written language. </w:t>
        </w:r>
      </w:ins>
    </w:p>
    <w:p w14:paraId="6B633A50" w14:textId="77777777" w:rsidR="00540247" w:rsidRDefault="00540247" w:rsidP="00540247">
      <w:pPr>
        <w:spacing w:line="480" w:lineRule="auto"/>
        <w:rPr>
          <w:ins w:id="22" w:author="Jacob Harris" w:date="2021-02-24T11:32:00Z"/>
          <w:rFonts w:ascii="Times New Roman" w:hAnsi="Times New Roman" w:cs="Times New Roman"/>
        </w:rPr>
      </w:pPr>
    </w:p>
    <w:p w14:paraId="7607C505" w14:textId="44E0F00D" w:rsidR="00540247" w:rsidRDefault="00540247" w:rsidP="00540247">
      <w:pPr>
        <w:spacing w:line="480" w:lineRule="auto"/>
        <w:rPr>
          <w:ins w:id="23" w:author="Jacob Harris" w:date="2021-02-24T11:38:00Z"/>
          <w:rFonts w:ascii="Times New Roman" w:hAnsi="Times New Roman" w:cs="Times New Roman"/>
        </w:rPr>
      </w:pPr>
      <w:ins w:id="24" w:author="Jacob Harris" w:date="2021-02-24T11:32:00Z">
        <w:r>
          <w:rPr>
            <w:rFonts w:ascii="Times New Roman" w:hAnsi="Times New Roman" w:cs="Times New Roman"/>
          </w:rPr>
          <w:t xml:space="preserve">I give a lot of in-text comments, so I’ll refrain from overburdening you here. But I’d like to simply reiterate how impressed I am by the structure of your </w:t>
        </w:r>
      </w:ins>
      <w:ins w:id="25" w:author="Jacob Harris" w:date="2021-02-24T11:36:00Z">
        <w:r>
          <w:rPr>
            <w:rFonts w:ascii="Times New Roman" w:hAnsi="Times New Roman" w:cs="Times New Roman"/>
          </w:rPr>
          <w:t>essay</w:t>
        </w:r>
      </w:ins>
      <w:ins w:id="26" w:author="Jacob Harris" w:date="2021-02-24T11:32:00Z">
        <w:r>
          <w:rPr>
            <w:rFonts w:ascii="Times New Roman" w:hAnsi="Times New Roman" w:cs="Times New Roman"/>
          </w:rPr>
          <w:t xml:space="preserve">. Your use of rhetorical questions </w:t>
        </w:r>
      </w:ins>
      <w:ins w:id="27" w:author="Jacob Harris" w:date="2021-02-24T11:39:00Z">
        <w:r w:rsidR="00150A41">
          <w:rPr>
            <w:rFonts w:ascii="Times New Roman" w:hAnsi="Times New Roman" w:cs="Times New Roman"/>
          </w:rPr>
          <w:t xml:space="preserve">(a risky move!) </w:t>
        </w:r>
      </w:ins>
      <w:ins w:id="28" w:author="Jacob Harris" w:date="2021-02-24T11:32:00Z">
        <w:r>
          <w:rPr>
            <w:rFonts w:ascii="Times New Roman" w:hAnsi="Times New Roman" w:cs="Times New Roman"/>
          </w:rPr>
          <w:t>does wonderful work to help you guide your reader through the essay</w:t>
        </w:r>
      </w:ins>
      <w:ins w:id="29" w:author="Jacob Harris" w:date="2021-02-24T11:34:00Z">
        <w:r>
          <w:rPr>
            <w:rFonts w:ascii="Times New Roman" w:hAnsi="Times New Roman" w:cs="Times New Roman"/>
          </w:rPr>
          <w:t xml:space="preserve"> –</w:t>
        </w:r>
      </w:ins>
      <w:ins w:id="30" w:author="Jacob Harris" w:date="2021-02-24T11:32:00Z">
        <w:r>
          <w:rPr>
            <w:rFonts w:ascii="Times New Roman" w:hAnsi="Times New Roman" w:cs="Times New Roman"/>
          </w:rPr>
          <w:t xml:space="preserve"> that is, t</w:t>
        </w:r>
      </w:ins>
      <w:ins w:id="31" w:author="Jacob Harris" w:date="2021-02-24T11:33:00Z">
        <w:r>
          <w:rPr>
            <w:rFonts w:ascii="Times New Roman" w:hAnsi="Times New Roman" w:cs="Times New Roman"/>
          </w:rPr>
          <w:t xml:space="preserve">hrough your </w:t>
        </w:r>
      </w:ins>
      <w:ins w:id="32" w:author="Jacob Harris" w:date="2021-02-24T11:36:00Z">
        <w:r>
          <w:rPr>
            <w:rFonts w:ascii="Times New Roman" w:hAnsi="Times New Roman" w:cs="Times New Roman"/>
          </w:rPr>
          <w:t xml:space="preserve">thorough and </w:t>
        </w:r>
      </w:ins>
      <w:ins w:id="33" w:author="Jacob Harris" w:date="2021-02-24T11:33:00Z">
        <w:r>
          <w:rPr>
            <w:rFonts w:ascii="Times New Roman" w:hAnsi="Times New Roman" w:cs="Times New Roman"/>
          </w:rPr>
          <w:t xml:space="preserve">systematic accounts of </w:t>
        </w:r>
      </w:ins>
      <w:ins w:id="34" w:author="Jacob Harris" w:date="2021-02-24T11:36:00Z">
        <w:r>
          <w:rPr>
            <w:rFonts w:ascii="Times New Roman" w:hAnsi="Times New Roman" w:cs="Times New Roman"/>
          </w:rPr>
          <w:t>Austin, then Butler, then the relationship</w:t>
        </w:r>
      </w:ins>
      <w:ins w:id="35" w:author="Jacob Harris" w:date="2021-02-24T11:39:00Z">
        <w:r w:rsidR="00150A41">
          <w:rPr>
            <w:rFonts w:ascii="Times New Roman" w:hAnsi="Times New Roman" w:cs="Times New Roman"/>
          </w:rPr>
          <w:t>s</w:t>
        </w:r>
      </w:ins>
      <w:ins w:id="36" w:author="Jacob Harris" w:date="2021-02-24T11:36:00Z">
        <w:r>
          <w:rPr>
            <w:rFonts w:ascii="Times New Roman" w:hAnsi="Times New Roman" w:cs="Times New Roman"/>
          </w:rPr>
          <w:t xml:space="preserve"> between them, and then the import of Butler’s work for how we might understand the gendered dimension of onl</w:t>
        </w:r>
      </w:ins>
      <w:ins w:id="37" w:author="Jacob Harris" w:date="2021-02-24T11:37:00Z">
        <w:r>
          <w:rPr>
            <w:rFonts w:ascii="Times New Roman" w:hAnsi="Times New Roman" w:cs="Times New Roman"/>
          </w:rPr>
          <w:t xml:space="preserve">ine written (but almost spoken?) discourse. That’s a lot to </w:t>
        </w:r>
        <w:r>
          <w:rPr>
            <w:rFonts w:ascii="Times New Roman" w:hAnsi="Times New Roman" w:cs="Times New Roman"/>
          </w:rPr>
          <w:lastRenderedPageBreak/>
          <w:t xml:space="preserve">accomplish in 1000 words! But you do it very well, and you do it largely, I feel, by anticipating how your reader will be following </w:t>
        </w:r>
      </w:ins>
      <w:ins w:id="38" w:author="Jacob Harris" w:date="2021-02-24T11:38:00Z">
        <w:r>
          <w:rPr>
            <w:rFonts w:ascii="Times New Roman" w:hAnsi="Times New Roman" w:cs="Times New Roman"/>
          </w:rPr>
          <w:t>along with you.</w:t>
        </w:r>
      </w:ins>
    </w:p>
    <w:p w14:paraId="42877E1F" w14:textId="3BA0F4B0" w:rsidR="00540247" w:rsidRDefault="00540247" w:rsidP="00540247">
      <w:pPr>
        <w:spacing w:line="480" w:lineRule="auto"/>
        <w:rPr>
          <w:ins w:id="39" w:author="Jacob Harris" w:date="2021-02-24T11:38:00Z"/>
          <w:rFonts w:ascii="Times New Roman" w:hAnsi="Times New Roman" w:cs="Times New Roman"/>
        </w:rPr>
      </w:pPr>
    </w:p>
    <w:p w14:paraId="28D7E6B2" w14:textId="652A723B" w:rsidR="00540247" w:rsidRDefault="00540247" w:rsidP="00540247">
      <w:pPr>
        <w:spacing w:line="480" w:lineRule="auto"/>
        <w:rPr>
          <w:ins w:id="40" w:author="Jacob Harris" w:date="2021-02-24T11:38:00Z"/>
          <w:rFonts w:ascii="Times New Roman" w:hAnsi="Times New Roman" w:cs="Times New Roman"/>
        </w:rPr>
      </w:pPr>
      <w:ins w:id="41" w:author="Jacob Harris" w:date="2021-02-24T11:38:00Z">
        <w:r>
          <w:rPr>
            <w:rFonts w:ascii="Times New Roman" w:hAnsi="Times New Roman" w:cs="Times New Roman"/>
          </w:rPr>
          <w:t xml:space="preserve">Well done! It’s </w:t>
        </w:r>
      </w:ins>
      <w:ins w:id="42" w:author="Jacob Harris" w:date="2021-02-24T11:39:00Z">
        <w:r w:rsidR="00150A41">
          <w:rPr>
            <w:rFonts w:ascii="Times New Roman" w:hAnsi="Times New Roman" w:cs="Times New Roman"/>
          </w:rPr>
          <w:t>great</w:t>
        </w:r>
      </w:ins>
      <w:ins w:id="43" w:author="Jacob Harris" w:date="2021-02-24T11:38:00Z">
        <w:r>
          <w:rPr>
            <w:rFonts w:ascii="Times New Roman" w:hAnsi="Times New Roman" w:cs="Times New Roman"/>
          </w:rPr>
          <w:t xml:space="preserve"> to see</w:t>
        </w:r>
      </w:ins>
      <w:ins w:id="44" w:author="Jacob Harris" w:date="2021-02-24T11:39:00Z">
        <w:r w:rsidR="00150A41">
          <w:rPr>
            <w:rFonts w:ascii="Times New Roman" w:hAnsi="Times New Roman" w:cs="Times New Roman"/>
          </w:rPr>
          <w:t xml:space="preserve"> such</w:t>
        </w:r>
      </w:ins>
      <w:ins w:id="45" w:author="Jacob Harris" w:date="2021-02-24T11:38:00Z">
        <w:r>
          <w:rPr>
            <w:rFonts w:ascii="Times New Roman" w:hAnsi="Times New Roman" w:cs="Times New Roman"/>
          </w:rPr>
          <w:t xml:space="preserve"> improvement, given that your last paper was itself very good work.</w:t>
        </w:r>
      </w:ins>
    </w:p>
    <w:p w14:paraId="34AF46EF" w14:textId="434111C5" w:rsidR="00540247" w:rsidRDefault="00540247" w:rsidP="00540247">
      <w:pPr>
        <w:spacing w:line="480" w:lineRule="auto"/>
        <w:rPr>
          <w:ins w:id="46" w:author="Jacob Harris" w:date="2021-02-24T11:38:00Z"/>
          <w:rFonts w:ascii="Times New Roman" w:hAnsi="Times New Roman" w:cs="Times New Roman"/>
        </w:rPr>
      </w:pPr>
    </w:p>
    <w:p w14:paraId="32538F54" w14:textId="19359C96" w:rsidR="00540247" w:rsidRDefault="009201E9">
      <w:pPr>
        <w:spacing w:line="480" w:lineRule="auto"/>
        <w:rPr>
          <w:ins w:id="47" w:author="Jacob Harris" w:date="2021-02-24T11:27:00Z"/>
          <w:rFonts w:ascii="Times New Roman" w:hAnsi="Times New Roman" w:cs="Times New Roman"/>
        </w:rPr>
        <w:pPrChange w:id="48" w:author="Jacob Harris" w:date="2021-02-24T11:27:00Z">
          <w:pPr>
            <w:spacing w:line="480" w:lineRule="auto"/>
            <w:ind w:firstLine="720"/>
          </w:pPr>
        </w:pPrChange>
      </w:pPr>
      <w:ins w:id="49" w:author="Jacob Harris" w:date="2021-03-01T14:45:00Z">
        <w:r>
          <w:rPr>
            <w:rFonts w:ascii="Times New Roman" w:hAnsi="Times New Roman" w:cs="Times New Roman"/>
          </w:rPr>
          <w:t>A</w:t>
        </w:r>
      </w:ins>
    </w:p>
    <w:p w14:paraId="52D2B418" w14:textId="77777777" w:rsidR="00540247" w:rsidRPr="00087A6C" w:rsidRDefault="00540247" w:rsidP="005C7A00">
      <w:pPr>
        <w:spacing w:line="480" w:lineRule="auto"/>
        <w:ind w:firstLine="720"/>
        <w:rPr>
          <w:rFonts w:ascii="Times New Roman" w:hAnsi="Times New Roman" w:cs="Times New Roman"/>
        </w:rPr>
      </w:pPr>
    </w:p>
    <w:p w14:paraId="7B30BBA2" w14:textId="77777777" w:rsidR="00BC31F2" w:rsidRPr="00087A6C" w:rsidRDefault="00BC31F2" w:rsidP="005C7A00">
      <w:pPr>
        <w:spacing w:line="480" w:lineRule="auto"/>
        <w:rPr>
          <w:rFonts w:ascii="Times New Roman" w:hAnsi="Times New Roman" w:cs="Times New Roman"/>
        </w:rPr>
      </w:pPr>
    </w:p>
    <w:p w14:paraId="5EF2DF2E" w14:textId="448B52C6" w:rsidR="00C4478D" w:rsidRDefault="00BC1702" w:rsidP="005C7A00">
      <w:pPr>
        <w:spacing w:line="480" w:lineRule="auto"/>
        <w:jc w:val="center"/>
        <w:rPr>
          <w:rFonts w:ascii="Times New Roman" w:hAnsi="Times New Roman" w:cs="Times New Roman"/>
        </w:rPr>
      </w:pPr>
      <w:r w:rsidRPr="00087A6C">
        <w:rPr>
          <w:rFonts w:ascii="Times New Roman" w:hAnsi="Times New Roman" w:cs="Times New Roman"/>
        </w:rPr>
        <w:t>Works Cited</w:t>
      </w:r>
    </w:p>
    <w:p w14:paraId="2FF35DC8" w14:textId="77777777" w:rsidR="002C0F35" w:rsidRPr="00087A6C" w:rsidRDefault="002C0F35" w:rsidP="005C7A00">
      <w:pPr>
        <w:spacing w:line="480" w:lineRule="auto"/>
        <w:jc w:val="center"/>
        <w:rPr>
          <w:rFonts w:ascii="Times New Roman" w:hAnsi="Times New Roman" w:cs="Times New Roman"/>
        </w:rPr>
      </w:pPr>
    </w:p>
    <w:p w14:paraId="2243F178" w14:textId="77777777" w:rsidR="007A6C6E" w:rsidRPr="007A6C6E" w:rsidRDefault="00CE0D05" w:rsidP="005C7A00">
      <w:pPr>
        <w:pStyle w:val="Bibliography"/>
        <w:rPr>
          <w:rFonts w:ascii="Times New Roman" w:hAnsi="Times New Roman" w:cs="Times New Roman"/>
        </w:rPr>
      </w:pPr>
      <w:r w:rsidRPr="00087A6C">
        <w:fldChar w:fldCharType="begin"/>
      </w:r>
      <w:r w:rsidRPr="00087A6C">
        <w:instrText xml:space="preserve"> ADDIN ZOTERO_BIBL {"uncited":[],"omitted":[],"custom":[]} CSL_BIBLIOGRAPHY </w:instrText>
      </w:r>
      <w:r w:rsidRPr="00087A6C">
        <w:fldChar w:fldCharType="separate"/>
      </w:r>
      <w:r w:rsidR="007A6C6E" w:rsidRPr="007A6C6E">
        <w:rPr>
          <w:rFonts w:ascii="Times New Roman" w:hAnsi="Times New Roman" w:cs="Times New Roman"/>
        </w:rPr>
        <w:t xml:space="preserve">Austin, John L. </w:t>
      </w:r>
      <w:r w:rsidR="007A6C6E" w:rsidRPr="007A6C6E">
        <w:rPr>
          <w:rFonts w:ascii="Times New Roman" w:hAnsi="Times New Roman" w:cs="Times New Roman"/>
          <w:i/>
          <w:iCs/>
        </w:rPr>
        <w:t>How to Do Things with Words: The William James Lectures Delivered at Harvard University in 1955</w:t>
      </w:r>
      <w:r w:rsidR="007A6C6E" w:rsidRPr="007A6C6E">
        <w:rPr>
          <w:rFonts w:ascii="Times New Roman" w:hAnsi="Times New Roman" w:cs="Times New Roman"/>
        </w:rPr>
        <w:t>. Oxford University Press, 2009.</w:t>
      </w:r>
    </w:p>
    <w:p w14:paraId="23934B5B" w14:textId="1F877A92" w:rsidR="007A6C6E" w:rsidRPr="007A6C6E" w:rsidRDefault="007A6C6E" w:rsidP="005C7A00">
      <w:pPr>
        <w:pStyle w:val="Bibliography"/>
        <w:rPr>
          <w:rFonts w:ascii="Times New Roman" w:hAnsi="Times New Roman" w:cs="Times New Roman"/>
        </w:rPr>
      </w:pPr>
      <w:r w:rsidRPr="007A6C6E">
        <w:rPr>
          <w:rFonts w:ascii="Times New Roman" w:hAnsi="Times New Roman" w:cs="Times New Roman"/>
        </w:rPr>
        <w:t xml:space="preserve">Butler, Judith. </w:t>
      </w:r>
      <w:r w:rsidR="001F0F95">
        <w:rPr>
          <w:rFonts w:ascii="Times New Roman" w:hAnsi="Times New Roman" w:cs="Times New Roman"/>
        </w:rPr>
        <w:t>“</w:t>
      </w:r>
      <w:r w:rsidRPr="007A6C6E">
        <w:rPr>
          <w:rFonts w:ascii="Times New Roman" w:hAnsi="Times New Roman" w:cs="Times New Roman"/>
        </w:rPr>
        <w:t>Performative Acts and Gender Constitution: An Essay in Phenomenology and Feminist Theory.</w:t>
      </w:r>
      <w:r w:rsidR="001F0F95">
        <w:rPr>
          <w:rFonts w:ascii="Times New Roman" w:hAnsi="Times New Roman" w:cs="Times New Roman"/>
        </w:rPr>
        <w:t>”</w:t>
      </w:r>
      <w:r w:rsidRPr="007A6C6E">
        <w:rPr>
          <w:rFonts w:ascii="Times New Roman" w:hAnsi="Times New Roman" w:cs="Times New Roman"/>
        </w:rPr>
        <w:t xml:space="preserve"> </w:t>
      </w:r>
      <w:r w:rsidRPr="007A6C6E">
        <w:rPr>
          <w:rFonts w:ascii="Times New Roman" w:hAnsi="Times New Roman" w:cs="Times New Roman"/>
          <w:i/>
          <w:iCs/>
        </w:rPr>
        <w:t>The Johns Hopkins University Press</w:t>
      </w:r>
      <w:r w:rsidRPr="007A6C6E">
        <w:rPr>
          <w:rFonts w:ascii="Times New Roman" w:hAnsi="Times New Roman" w:cs="Times New Roman"/>
        </w:rPr>
        <w:t>, vol. 40, no. 4, Dec. 1988, pp. 519–31.</w:t>
      </w:r>
    </w:p>
    <w:p w14:paraId="64BEB5D4" w14:textId="6D7661F2" w:rsidR="007A6C6E" w:rsidRPr="007A6C6E" w:rsidRDefault="007A6C6E" w:rsidP="005C7A00">
      <w:pPr>
        <w:pStyle w:val="Bibliography"/>
        <w:rPr>
          <w:rFonts w:ascii="Times New Roman" w:hAnsi="Times New Roman" w:cs="Times New Roman"/>
        </w:rPr>
      </w:pPr>
      <w:r w:rsidRPr="007A6C6E">
        <w:rPr>
          <w:rFonts w:ascii="Times New Roman" w:hAnsi="Times New Roman" w:cs="Times New Roman"/>
        </w:rPr>
        <w:t xml:space="preserve">Waseleski, Carol. </w:t>
      </w:r>
      <w:r w:rsidR="001F0F95">
        <w:rPr>
          <w:rFonts w:ascii="Times New Roman" w:hAnsi="Times New Roman" w:cs="Times New Roman"/>
        </w:rPr>
        <w:t>“</w:t>
      </w:r>
      <w:r w:rsidRPr="007A6C6E">
        <w:rPr>
          <w:rFonts w:ascii="Times New Roman" w:hAnsi="Times New Roman" w:cs="Times New Roman"/>
        </w:rPr>
        <w:t>Gender and the Use of Exclamation Points in Computer‐Mediated Communication: An Analysis of Exclamations Posted to Two Electronic Discussion Lists.</w:t>
      </w:r>
      <w:r w:rsidR="001F0F95">
        <w:rPr>
          <w:rFonts w:ascii="Times New Roman" w:hAnsi="Times New Roman" w:cs="Times New Roman"/>
        </w:rPr>
        <w:t>”</w:t>
      </w:r>
      <w:r w:rsidRPr="007A6C6E">
        <w:rPr>
          <w:rFonts w:ascii="Times New Roman" w:hAnsi="Times New Roman" w:cs="Times New Roman"/>
        </w:rPr>
        <w:t xml:space="preserve"> </w:t>
      </w:r>
      <w:r w:rsidRPr="007A6C6E">
        <w:rPr>
          <w:rFonts w:ascii="Times New Roman" w:hAnsi="Times New Roman" w:cs="Times New Roman"/>
          <w:i/>
          <w:iCs/>
        </w:rPr>
        <w:t>Journal of Computer-Mediated Communication</w:t>
      </w:r>
      <w:r w:rsidRPr="007A6C6E">
        <w:rPr>
          <w:rFonts w:ascii="Times New Roman" w:hAnsi="Times New Roman" w:cs="Times New Roman"/>
        </w:rPr>
        <w:t>, vol. 11, no. 4, pp. 1012–24.</w:t>
      </w:r>
    </w:p>
    <w:p w14:paraId="75DE6876" w14:textId="20B57050" w:rsidR="00EE40B3" w:rsidRPr="00087A6C" w:rsidRDefault="00CE0D05" w:rsidP="005C7A00">
      <w:pPr>
        <w:spacing w:line="480" w:lineRule="auto"/>
        <w:rPr>
          <w:rFonts w:ascii="Times New Roman" w:hAnsi="Times New Roman" w:cs="Times New Roman"/>
        </w:rPr>
      </w:pPr>
      <w:r w:rsidRPr="00087A6C">
        <w:rPr>
          <w:rFonts w:ascii="Times New Roman" w:hAnsi="Times New Roman" w:cs="Times New Roman"/>
        </w:rPr>
        <w:fldChar w:fldCharType="end"/>
      </w:r>
    </w:p>
    <w:sectPr w:rsidR="00EE40B3" w:rsidRPr="00087A6C" w:rsidSect="005D27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cob Harris" w:date="2021-02-24T11:02:00Z" w:initials="JOH">
    <w:p w14:paraId="7C966E78" w14:textId="1FB6B3C4" w:rsidR="00F279A0" w:rsidRDefault="00F279A0">
      <w:pPr>
        <w:pStyle w:val="CommentText"/>
      </w:pPr>
      <w:r>
        <w:rPr>
          <w:rStyle w:val="CommentReference"/>
        </w:rPr>
        <w:annotationRef/>
      </w:r>
      <w:r>
        <w:t>This is a fantastic opening paragraph</w:t>
      </w:r>
      <w:r w:rsidR="009201E9">
        <w:t xml:space="preserve">; the thesis itself </w:t>
      </w:r>
    </w:p>
  </w:comment>
  <w:comment w:id="3" w:author="Jacob Harris" w:date="2021-02-24T11:03:00Z" w:initials="JOH">
    <w:p w14:paraId="66672DE4" w14:textId="0B4D63D5" w:rsidR="00F279A0" w:rsidRPr="00F279A0" w:rsidRDefault="00F279A0">
      <w:pPr>
        <w:pStyle w:val="CommentText"/>
      </w:pPr>
      <w:r>
        <w:rPr>
          <w:rStyle w:val="CommentReference"/>
        </w:rPr>
        <w:annotationRef/>
      </w:r>
      <w:r>
        <w:t xml:space="preserve">Yes, but more importantly: the fiancés’ “I do” and the officiant’s “I pronounce you” </w:t>
      </w:r>
      <w:r>
        <w:rPr>
          <w:i/>
          <w:iCs/>
        </w:rPr>
        <w:t>make the fiancés into a married couple</w:t>
      </w:r>
      <w:r>
        <w:t>.</w:t>
      </w:r>
    </w:p>
  </w:comment>
  <w:comment w:id="4" w:author="Jacob Harris" w:date="2021-02-24T11:04:00Z" w:initials="JOH">
    <w:p w14:paraId="32FB88D1" w14:textId="6D6381C7" w:rsidR="00F279A0" w:rsidRDefault="00F279A0">
      <w:pPr>
        <w:pStyle w:val="CommentText"/>
      </w:pPr>
      <w:r>
        <w:rPr>
          <w:rStyle w:val="CommentReference"/>
        </w:rPr>
        <w:annotationRef/>
      </w:r>
      <w:r>
        <w:t>Yes, there you go.</w:t>
      </w:r>
    </w:p>
  </w:comment>
  <w:comment w:id="6" w:author="Jacob Harris" w:date="2021-02-24T11:08:00Z" w:initials="JOH">
    <w:p w14:paraId="3B1366D9" w14:textId="75F21CD8" w:rsidR="005457A2" w:rsidRDefault="005457A2">
      <w:pPr>
        <w:pStyle w:val="CommentText"/>
      </w:pPr>
      <w:r>
        <w:rPr>
          <w:rStyle w:val="CommentReference"/>
        </w:rPr>
        <w:annotationRef/>
      </w:r>
      <w:r>
        <w:t xml:space="preserve">Effectively? </w:t>
      </w:r>
    </w:p>
  </w:comment>
  <w:comment w:id="10" w:author="Jacob Harris" w:date="2021-03-01T14:42:00Z" w:initials="JOH">
    <w:p w14:paraId="0A0664E4" w14:textId="77777777" w:rsidR="000C4031" w:rsidRDefault="000C4031" w:rsidP="000C4031">
      <w:pPr>
        <w:pStyle w:val="CommentText"/>
      </w:pPr>
      <w:r>
        <w:rPr>
          <w:rStyle w:val="CommentReference"/>
        </w:rPr>
        <w:annotationRef/>
      </w:r>
      <w:r>
        <w:t>This is all just great – your use of rhetorical questions are a big help to you here in transitioning between Austin and Butler while saluting the seeming-strangeness of this transition.</w:t>
      </w:r>
    </w:p>
    <w:p w14:paraId="325933F4" w14:textId="77777777" w:rsidR="000C4031" w:rsidRDefault="000C4031" w:rsidP="000C4031">
      <w:pPr>
        <w:pStyle w:val="CommentText"/>
      </w:pPr>
    </w:p>
    <w:p w14:paraId="232AE92A" w14:textId="77777777" w:rsidR="000C4031" w:rsidRDefault="000C4031" w:rsidP="000C4031">
      <w:pPr>
        <w:pStyle w:val="CommentText"/>
      </w:pPr>
      <w:r>
        <w:t xml:space="preserve">Rhetorical questions can be risky for writers – use them too much and you look like a navel gazer. But you use them deftly. Actually, you use them quite subtly: there’s a satisfying </w:t>
      </w:r>
      <w:r>
        <w:rPr>
          <w:i/>
          <w:iCs/>
        </w:rPr>
        <w:t xml:space="preserve">echo </w:t>
      </w:r>
      <w:r>
        <w:t>of a rhetorical question in this sentence: “what makes gender performative and not performed is that it is a system of propagated on cause and effects…”</w:t>
      </w:r>
    </w:p>
    <w:p w14:paraId="403FBBB6" w14:textId="77777777" w:rsidR="000C4031" w:rsidRDefault="000C4031" w:rsidP="000C4031">
      <w:pPr>
        <w:pStyle w:val="CommentText"/>
      </w:pPr>
      <w:r>
        <w:t>Well done.</w:t>
      </w:r>
    </w:p>
    <w:p w14:paraId="68110B95" w14:textId="77777777" w:rsidR="000C4031" w:rsidRDefault="000C4031" w:rsidP="000C4031">
      <w:pPr>
        <w:pStyle w:val="CommentText"/>
      </w:pPr>
    </w:p>
    <w:p w14:paraId="70F6447E" w14:textId="77777777" w:rsidR="000C4031" w:rsidRDefault="000C4031" w:rsidP="000C4031">
      <w:pPr>
        <w:pStyle w:val="CommentText"/>
      </w:pPr>
      <w:r>
        <w:t xml:space="preserve">I’m not sure Butler is quite so interested in what “causes” gender. The self-identity of the performative utterance/action seems to efface the importance of the distinction between cause and effect. For example: it seems slightly off the mark to say that my promise </w:t>
      </w:r>
      <w:r>
        <w:rPr>
          <w:i/>
          <w:iCs/>
        </w:rPr>
        <w:t xml:space="preserve">causes </w:t>
      </w:r>
      <w:r>
        <w:t xml:space="preserve">the promise. </w:t>
      </w:r>
    </w:p>
    <w:p w14:paraId="32AE8F29" w14:textId="77777777" w:rsidR="000C4031" w:rsidRDefault="000C4031" w:rsidP="000C4031">
      <w:pPr>
        <w:pStyle w:val="CommentText"/>
      </w:pPr>
    </w:p>
    <w:p w14:paraId="40D4AC2B" w14:textId="6DB6D542" w:rsidR="000C4031" w:rsidRDefault="000C4031" w:rsidP="000C4031">
      <w:pPr>
        <w:pStyle w:val="CommentText"/>
      </w:pPr>
      <w:r>
        <w:t xml:space="preserve">Butler wouldn’t necessarily disagree that performing gender causes gender; but she probably would rephrase this in terms of self-identity: performing gender </w:t>
      </w:r>
      <w:r>
        <w:rPr>
          <w:i/>
          <w:iCs/>
        </w:rPr>
        <w:t xml:space="preserve">is </w:t>
      </w:r>
      <w:r>
        <w:t>gender. This is why it’s performative (as you yourself say very well in these paragraphs).</w:t>
      </w:r>
    </w:p>
  </w:comment>
  <w:comment w:id="11" w:author="Jacob Harris" w:date="2021-02-24T11:16:00Z" w:initials="JOH">
    <w:p w14:paraId="69E3F6D6" w14:textId="77777777" w:rsidR="00AD1770" w:rsidRDefault="00AD1770">
      <w:pPr>
        <w:pStyle w:val="CommentText"/>
      </w:pPr>
      <w:r>
        <w:rPr>
          <w:rStyle w:val="CommentReference"/>
        </w:rPr>
        <w:annotationRef/>
      </w:r>
      <w:r>
        <w:t xml:space="preserve">Great! </w:t>
      </w:r>
    </w:p>
    <w:p w14:paraId="25CA476D" w14:textId="77777777" w:rsidR="007E2654" w:rsidRDefault="007E2654">
      <w:pPr>
        <w:pStyle w:val="CommentText"/>
      </w:pPr>
    </w:p>
    <w:p w14:paraId="47289ED9" w14:textId="77777777" w:rsidR="007E2654" w:rsidRDefault="007E2654">
      <w:pPr>
        <w:pStyle w:val="CommentText"/>
      </w:pPr>
      <w:r>
        <w:t xml:space="preserve">I think Butler does see gender as something like language; her essay casts gender as a kind of “signification” quite often. </w:t>
      </w:r>
    </w:p>
    <w:p w14:paraId="74C96486" w14:textId="77777777" w:rsidR="007E2654" w:rsidRDefault="007E2654">
      <w:pPr>
        <w:pStyle w:val="CommentText"/>
      </w:pPr>
    </w:p>
    <w:p w14:paraId="6726B69B" w14:textId="6E43C08A" w:rsidR="007E2654" w:rsidRPr="007E2654" w:rsidRDefault="007E2654">
      <w:pPr>
        <w:pStyle w:val="CommentText"/>
      </w:pPr>
      <w:r>
        <w:t xml:space="preserve">Your comment on the importance of difference, both to how language works and to binary gender, also points us towards an answer to this. </w:t>
      </w:r>
    </w:p>
  </w:comment>
  <w:comment w:id="12" w:author="Jacob Harris" w:date="2021-02-24T11:21:00Z" w:initials="JOH">
    <w:p w14:paraId="080F3CDF" w14:textId="2C14AB17" w:rsidR="00540247" w:rsidRDefault="00540247">
      <w:pPr>
        <w:pStyle w:val="CommentText"/>
      </w:pPr>
      <w:r>
        <w:rPr>
          <w:rStyle w:val="CommentReference"/>
        </w:rPr>
        <w:annotationRef/>
      </w:r>
      <w:r>
        <w:t>Great question</w:t>
      </w:r>
    </w:p>
  </w:comment>
  <w:comment w:id="14" w:author="Jacob Harris" w:date="2021-02-24T11:22:00Z" w:initials="JOH">
    <w:p w14:paraId="4BD7E4E1" w14:textId="0F1BE18A" w:rsidR="00540247" w:rsidRDefault="00540247">
      <w:pPr>
        <w:pStyle w:val="CommentText"/>
      </w:pPr>
      <w:r>
        <w:rPr>
          <w:rStyle w:val="CommentReference"/>
        </w:rPr>
        <w:annotationRef/>
      </w:r>
      <w:r>
        <w:t xml:space="preserve">This is a fascinating observation. I agree with you that emojis – among a lot of other developments in how people express themselves in casual writing on the internet and via text messages – have added a new performative dimension to written language. </w:t>
      </w:r>
      <w:r w:rsidR="005B22E7">
        <w:t xml:space="preserve">Conventions for expressing ourselves in writing seem to be increasingly “oral” in quality – a fact that seems to have to do with the immediacy of online communication and texts. </w:t>
      </w:r>
    </w:p>
    <w:p w14:paraId="3BA82F18" w14:textId="3E237BE4" w:rsidR="005B22E7" w:rsidRDefault="005B22E7">
      <w:pPr>
        <w:pStyle w:val="CommentText"/>
      </w:pPr>
    </w:p>
    <w:p w14:paraId="7254C14D" w14:textId="7AC00846" w:rsidR="005B22E7" w:rsidRDefault="005B22E7">
      <w:pPr>
        <w:pStyle w:val="CommentText"/>
      </w:pPr>
      <w:r>
        <w:t>You can read more about that phenomenon here:</w:t>
      </w:r>
    </w:p>
    <w:p w14:paraId="722FDC00" w14:textId="77777777" w:rsidR="00540247" w:rsidRDefault="00540247">
      <w:pPr>
        <w:pStyle w:val="CommentText"/>
      </w:pPr>
    </w:p>
    <w:p w14:paraId="2FF450F9" w14:textId="7DE45799" w:rsidR="00540247" w:rsidRDefault="00540247">
      <w:pPr>
        <w:pStyle w:val="CommentText"/>
      </w:pPr>
      <w:r w:rsidRPr="00540247">
        <w:t>https://stateofthediscipline.acla.org/entry/next-new-orality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966E78" w15:done="0"/>
  <w15:commentEx w15:paraId="66672DE4" w15:done="0"/>
  <w15:commentEx w15:paraId="32FB88D1" w15:done="0"/>
  <w15:commentEx w15:paraId="3B1366D9" w15:done="0"/>
  <w15:commentEx w15:paraId="40D4AC2B" w15:done="0"/>
  <w15:commentEx w15:paraId="6726B69B" w15:done="0"/>
  <w15:commentEx w15:paraId="080F3CDF" w15:done="0"/>
  <w15:commentEx w15:paraId="2FF450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B0AF" w16cex:dateUtc="2021-02-24T17:02:00Z"/>
  <w16cex:commentExtensible w16cex:durableId="23E0B0F0" w16cex:dateUtc="2021-02-24T17:03:00Z"/>
  <w16cex:commentExtensible w16cex:durableId="23E0B13E" w16cex:dateUtc="2021-02-24T17:04:00Z"/>
  <w16cex:commentExtensible w16cex:durableId="23E0B213" w16cex:dateUtc="2021-02-24T17:08:00Z"/>
  <w16cex:commentExtensible w16cex:durableId="23E77BE4" w16cex:dateUtc="2021-03-01T20:42:00Z"/>
  <w16cex:commentExtensible w16cex:durableId="23E0B3F0" w16cex:dateUtc="2021-02-24T17:16:00Z"/>
  <w16cex:commentExtensible w16cex:durableId="23E0B541" w16cex:dateUtc="2021-02-24T17:21:00Z"/>
  <w16cex:commentExtensible w16cex:durableId="23E0B56E" w16cex:dateUtc="2021-02-24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966E78" w16cid:durableId="23E0B0AF"/>
  <w16cid:commentId w16cid:paraId="66672DE4" w16cid:durableId="23E0B0F0"/>
  <w16cid:commentId w16cid:paraId="32FB88D1" w16cid:durableId="23E0B13E"/>
  <w16cid:commentId w16cid:paraId="3B1366D9" w16cid:durableId="23E0B213"/>
  <w16cid:commentId w16cid:paraId="40D4AC2B" w16cid:durableId="23E77BE4"/>
  <w16cid:commentId w16cid:paraId="6726B69B" w16cid:durableId="23E0B3F0"/>
  <w16cid:commentId w16cid:paraId="080F3CDF" w16cid:durableId="23E0B541"/>
  <w16cid:commentId w16cid:paraId="2FF450F9" w16cid:durableId="23E0B5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Harris">
    <w15:presenceInfo w15:providerId="None" w15:userId="Jacob Ha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F2"/>
    <w:rsid w:val="00003AAE"/>
    <w:rsid w:val="00020F86"/>
    <w:rsid w:val="00025290"/>
    <w:rsid w:val="000447B7"/>
    <w:rsid w:val="00046875"/>
    <w:rsid w:val="00056475"/>
    <w:rsid w:val="00074E5F"/>
    <w:rsid w:val="00087A6C"/>
    <w:rsid w:val="00094B45"/>
    <w:rsid w:val="000A0B46"/>
    <w:rsid w:val="000A3B54"/>
    <w:rsid w:val="000C3EFA"/>
    <w:rsid w:val="000C4031"/>
    <w:rsid w:val="000C6080"/>
    <w:rsid w:val="000D7A6B"/>
    <w:rsid w:val="000F260D"/>
    <w:rsid w:val="000F4136"/>
    <w:rsid w:val="00125B10"/>
    <w:rsid w:val="0012664E"/>
    <w:rsid w:val="001340B3"/>
    <w:rsid w:val="0013734B"/>
    <w:rsid w:val="001472D2"/>
    <w:rsid w:val="00150A41"/>
    <w:rsid w:val="00165573"/>
    <w:rsid w:val="0019731E"/>
    <w:rsid w:val="001A201C"/>
    <w:rsid w:val="001A5B6C"/>
    <w:rsid w:val="001C24FC"/>
    <w:rsid w:val="001E61BB"/>
    <w:rsid w:val="001F0F95"/>
    <w:rsid w:val="00214C6F"/>
    <w:rsid w:val="002150BA"/>
    <w:rsid w:val="00216FE2"/>
    <w:rsid w:val="002240F4"/>
    <w:rsid w:val="00260876"/>
    <w:rsid w:val="002644F3"/>
    <w:rsid w:val="00270CAB"/>
    <w:rsid w:val="00272669"/>
    <w:rsid w:val="00292488"/>
    <w:rsid w:val="002956A3"/>
    <w:rsid w:val="002A45C9"/>
    <w:rsid w:val="002A4F74"/>
    <w:rsid w:val="002B5EE1"/>
    <w:rsid w:val="002B6B87"/>
    <w:rsid w:val="002B7B41"/>
    <w:rsid w:val="002B7EB1"/>
    <w:rsid w:val="002C0F35"/>
    <w:rsid w:val="002D1EAB"/>
    <w:rsid w:val="002D3759"/>
    <w:rsid w:val="002D77FF"/>
    <w:rsid w:val="002E4375"/>
    <w:rsid w:val="003134DB"/>
    <w:rsid w:val="003244F1"/>
    <w:rsid w:val="00341172"/>
    <w:rsid w:val="00343CF2"/>
    <w:rsid w:val="00367C0A"/>
    <w:rsid w:val="0037086A"/>
    <w:rsid w:val="00390106"/>
    <w:rsid w:val="00393AE4"/>
    <w:rsid w:val="003E6BBE"/>
    <w:rsid w:val="0040141E"/>
    <w:rsid w:val="00401DCC"/>
    <w:rsid w:val="00414EF3"/>
    <w:rsid w:val="0043034C"/>
    <w:rsid w:val="00430E74"/>
    <w:rsid w:val="00434BFA"/>
    <w:rsid w:val="00437E88"/>
    <w:rsid w:val="00440A90"/>
    <w:rsid w:val="00464AD3"/>
    <w:rsid w:val="00464C2D"/>
    <w:rsid w:val="00475DB6"/>
    <w:rsid w:val="004B3733"/>
    <w:rsid w:val="004B55A5"/>
    <w:rsid w:val="004B586D"/>
    <w:rsid w:val="004E7100"/>
    <w:rsid w:val="005046C6"/>
    <w:rsid w:val="00510D4E"/>
    <w:rsid w:val="0051363E"/>
    <w:rsid w:val="005318E6"/>
    <w:rsid w:val="005359C7"/>
    <w:rsid w:val="00540247"/>
    <w:rsid w:val="005457A2"/>
    <w:rsid w:val="00553790"/>
    <w:rsid w:val="005538F4"/>
    <w:rsid w:val="00553F4A"/>
    <w:rsid w:val="00566948"/>
    <w:rsid w:val="005B22E7"/>
    <w:rsid w:val="005C55AD"/>
    <w:rsid w:val="005C7A00"/>
    <w:rsid w:val="005D09C0"/>
    <w:rsid w:val="005D272D"/>
    <w:rsid w:val="005F0E91"/>
    <w:rsid w:val="005F77D6"/>
    <w:rsid w:val="006126AA"/>
    <w:rsid w:val="0062663C"/>
    <w:rsid w:val="0063043C"/>
    <w:rsid w:val="006352AD"/>
    <w:rsid w:val="00651D1B"/>
    <w:rsid w:val="006770C4"/>
    <w:rsid w:val="00684A77"/>
    <w:rsid w:val="006927ED"/>
    <w:rsid w:val="006A1C99"/>
    <w:rsid w:val="006A256F"/>
    <w:rsid w:val="006C454F"/>
    <w:rsid w:val="006C4668"/>
    <w:rsid w:val="006C75C8"/>
    <w:rsid w:val="006D5D6C"/>
    <w:rsid w:val="006E47D7"/>
    <w:rsid w:val="006F2A29"/>
    <w:rsid w:val="00702F33"/>
    <w:rsid w:val="0071782C"/>
    <w:rsid w:val="00726E98"/>
    <w:rsid w:val="007413E0"/>
    <w:rsid w:val="00757D06"/>
    <w:rsid w:val="00771042"/>
    <w:rsid w:val="007A3DB1"/>
    <w:rsid w:val="007A6C6E"/>
    <w:rsid w:val="007B2BF2"/>
    <w:rsid w:val="007D4C34"/>
    <w:rsid w:val="007E2654"/>
    <w:rsid w:val="008004CE"/>
    <w:rsid w:val="008052FA"/>
    <w:rsid w:val="008209C4"/>
    <w:rsid w:val="00820C72"/>
    <w:rsid w:val="00843875"/>
    <w:rsid w:val="00843D30"/>
    <w:rsid w:val="008B2D2D"/>
    <w:rsid w:val="008B39DD"/>
    <w:rsid w:val="008C469A"/>
    <w:rsid w:val="008C733B"/>
    <w:rsid w:val="008D6D3D"/>
    <w:rsid w:val="008D70C4"/>
    <w:rsid w:val="009201E9"/>
    <w:rsid w:val="0092332D"/>
    <w:rsid w:val="00925DD1"/>
    <w:rsid w:val="00933A75"/>
    <w:rsid w:val="00940EC7"/>
    <w:rsid w:val="009451EE"/>
    <w:rsid w:val="009517D4"/>
    <w:rsid w:val="0095517D"/>
    <w:rsid w:val="00970EC5"/>
    <w:rsid w:val="0098375A"/>
    <w:rsid w:val="009967D3"/>
    <w:rsid w:val="009C2924"/>
    <w:rsid w:val="009C3EA0"/>
    <w:rsid w:val="009D1A48"/>
    <w:rsid w:val="009D50D0"/>
    <w:rsid w:val="009F0124"/>
    <w:rsid w:val="00A01267"/>
    <w:rsid w:val="00A0544A"/>
    <w:rsid w:val="00A16E69"/>
    <w:rsid w:val="00A24D0B"/>
    <w:rsid w:val="00A32B28"/>
    <w:rsid w:val="00A41BB0"/>
    <w:rsid w:val="00A50E04"/>
    <w:rsid w:val="00A62D23"/>
    <w:rsid w:val="00A81A23"/>
    <w:rsid w:val="00A85303"/>
    <w:rsid w:val="00A93060"/>
    <w:rsid w:val="00AA5450"/>
    <w:rsid w:val="00AB2535"/>
    <w:rsid w:val="00AB5A6B"/>
    <w:rsid w:val="00AB73EC"/>
    <w:rsid w:val="00AC2953"/>
    <w:rsid w:val="00AC5FE2"/>
    <w:rsid w:val="00AD1770"/>
    <w:rsid w:val="00AD1D5F"/>
    <w:rsid w:val="00AD4CC8"/>
    <w:rsid w:val="00AE03C5"/>
    <w:rsid w:val="00AF15BA"/>
    <w:rsid w:val="00AF3A4B"/>
    <w:rsid w:val="00B13A97"/>
    <w:rsid w:val="00B140D5"/>
    <w:rsid w:val="00B30512"/>
    <w:rsid w:val="00B43981"/>
    <w:rsid w:val="00B47D45"/>
    <w:rsid w:val="00B65F0D"/>
    <w:rsid w:val="00B70D71"/>
    <w:rsid w:val="00B866B6"/>
    <w:rsid w:val="00BA5910"/>
    <w:rsid w:val="00BB181F"/>
    <w:rsid w:val="00BB1FF9"/>
    <w:rsid w:val="00BC1702"/>
    <w:rsid w:val="00BC31F2"/>
    <w:rsid w:val="00BD02D6"/>
    <w:rsid w:val="00C11172"/>
    <w:rsid w:val="00C125FB"/>
    <w:rsid w:val="00C35C79"/>
    <w:rsid w:val="00C508A4"/>
    <w:rsid w:val="00C52C9F"/>
    <w:rsid w:val="00C9282D"/>
    <w:rsid w:val="00CA5F5B"/>
    <w:rsid w:val="00CB423B"/>
    <w:rsid w:val="00CB4397"/>
    <w:rsid w:val="00CC1DEF"/>
    <w:rsid w:val="00CD5C33"/>
    <w:rsid w:val="00CE0D05"/>
    <w:rsid w:val="00CF0F62"/>
    <w:rsid w:val="00D0207B"/>
    <w:rsid w:val="00D11A55"/>
    <w:rsid w:val="00D12459"/>
    <w:rsid w:val="00D129A9"/>
    <w:rsid w:val="00D20562"/>
    <w:rsid w:val="00D20E84"/>
    <w:rsid w:val="00D23A37"/>
    <w:rsid w:val="00D44FE4"/>
    <w:rsid w:val="00D83B4F"/>
    <w:rsid w:val="00DC65EC"/>
    <w:rsid w:val="00DD4F22"/>
    <w:rsid w:val="00DD6FAB"/>
    <w:rsid w:val="00DE1B89"/>
    <w:rsid w:val="00DE7F12"/>
    <w:rsid w:val="00DF0196"/>
    <w:rsid w:val="00E04E37"/>
    <w:rsid w:val="00E07FF6"/>
    <w:rsid w:val="00E35E7D"/>
    <w:rsid w:val="00E51451"/>
    <w:rsid w:val="00E52CFA"/>
    <w:rsid w:val="00E55E38"/>
    <w:rsid w:val="00E848C4"/>
    <w:rsid w:val="00E930F0"/>
    <w:rsid w:val="00EC318E"/>
    <w:rsid w:val="00ED500A"/>
    <w:rsid w:val="00EE40B3"/>
    <w:rsid w:val="00EE46A5"/>
    <w:rsid w:val="00EF12FC"/>
    <w:rsid w:val="00EF4A20"/>
    <w:rsid w:val="00F258E9"/>
    <w:rsid w:val="00F279A0"/>
    <w:rsid w:val="00F27EDE"/>
    <w:rsid w:val="00F31FB0"/>
    <w:rsid w:val="00FA25CA"/>
    <w:rsid w:val="00FA4B01"/>
    <w:rsid w:val="00FA74F1"/>
    <w:rsid w:val="00FB6031"/>
    <w:rsid w:val="00FD542E"/>
    <w:rsid w:val="00FF1D30"/>
    <w:rsid w:val="00FF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ECA77"/>
  <w15:chartTrackingRefBased/>
  <w15:docId w15:val="{93B42564-EA8B-6346-B775-F217F14F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E0D05"/>
    <w:pPr>
      <w:spacing w:line="480" w:lineRule="auto"/>
      <w:ind w:left="720" w:hanging="720"/>
    </w:pPr>
  </w:style>
  <w:style w:type="character" w:styleId="CommentReference">
    <w:name w:val="annotation reference"/>
    <w:basedOn w:val="DefaultParagraphFont"/>
    <w:uiPriority w:val="99"/>
    <w:semiHidden/>
    <w:unhideWhenUsed/>
    <w:rsid w:val="00F279A0"/>
    <w:rPr>
      <w:sz w:val="16"/>
      <w:szCs w:val="16"/>
    </w:rPr>
  </w:style>
  <w:style w:type="paragraph" w:styleId="CommentText">
    <w:name w:val="annotation text"/>
    <w:basedOn w:val="Normal"/>
    <w:link w:val="CommentTextChar"/>
    <w:uiPriority w:val="99"/>
    <w:semiHidden/>
    <w:unhideWhenUsed/>
    <w:rsid w:val="00F279A0"/>
    <w:rPr>
      <w:sz w:val="20"/>
      <w:szCs w:val="20"/>
    </w:rPr>
  </w:style>
  <w:style w:type="character" w:customStyle="1" w:styleId="CommentTextChar">
    <w:name w:val="Comment Text Char"/>
    <w:basedOn w:val="DefaultParagraphFont"/>
    <w:link w:val="CommentText"/>
    <w:uiPriority w:val="99"/>
    <w:semiHidden/>
    <w:rsid w:val="00F279A0"/>
    <w:rPr>
      <w:sz w:val="20"/>
      <w:szCs w:val="20"/>
    </w:rPr>
  </w:style>
  <w:style w:type="paragraph" w:styleId="CommentSubject">
    <w:name w:val="annotation subject"/>
    <w:basedOn w:val="CommentText"/>
    <w:next w:val="CommentText"/>
    <w:link w:val="CommentSubjectChar"/>
    <w:uiPriority w:val="99"/>
    <w:semiHidden/>
    <w:unhideWhenUsed/>
    <w:rsid w:val="00F279A0"/>
    <w:rPr>
      <w:b/>
      <w:bCs/>
    </w:rPr>
  </w:style>
  <w:style w:type="character" w:customStyle="1" w:styleId="CommentSubjectChar">
    <w:name w:val="Comment Subject Char"/>
    <w:basedOn w:val="CommentTextChar"/>
    <w:link w:val="CommentSubject"/>
    <w:uiPriority w:val="99"/>
    <w:semiHidden/>
    <w:rsid w:val="00F279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878037">
      <w:bodyDiv w:val="1"/>
      <w:marLeft w:val="0"/>
      <w:marRight w:val="0"/>
      <w:marTop w:val="0"/>
      <w:marBottom w:val="0"/>
      <w:divBdr>
        <w:top w:val="none" w:sz="0" w:space="0" w:color="auto"/>
        <w:left w:val="none" w:sz="0" w:space="0" w:color="auto"/>
        <w:bottom w:val="none" w:sz="0" w:space="0" w:color="auto"/>
        <w:right w:val="none" w:sz="0" w:space="0" w:color="auto"/>
      </w:divBdr>
    </w:div>
    <w:div w:id="199040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24E480-1E8D-F449-AC81-AB2DFFF4050E}">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BAE93-8794-A345-BE0D-5496A4F3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1748</Words>
  <Characters>8863</Characters>
  <Application>Microsoft Office Word</Application>
  <DocSecurity>0</DocSecurity>
  <Lines>126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Katherine</dc:creator>
  <cp:keywords/>
  <dc:description/>
  <cp:lastModifiedBy>Jacob Harris</cp:lastModifiedBy>
  <cp:revision>15</cp:revision>
  <dcterms:created xsi:type="dcterms:W3CDTF">2021-02-23T18:12:00Z</dcterms:created>
  <dcterms:modified xsi:type="dcterms:W3CDTF">2021-03-02T21:00:00Z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id="Ond3gNIT"/&gt;&lt;style id="http://www.zotero.org/styles/modern-language-association" locale="en-US" hasBibliography="1" bibliographyStyleHasBeenSet="1"/&gt;&lt;prefs&gt;&lt;pref name="fieldType" value="Field"/&gt;</vt:lpwstr>
  </property>
  <property fmtid="{D5CDD505-2E9C-101B-9397-08002B2CF9AE}" pid="3" name="ZOTERO_PREF_2">
    <vt:lpwstr>&lt;/prefs&gt;&lt;/data&gt;</vt:lpwstr>
  </property>
  <property fmtid="{D5CDD505-2E9C-101B-9397-08002B2CF9AE}" pid="4" name="grammarly_documentId">
    <vt:lpwstr>documentId_1846</vt:lpwstr>
  </property>
  <property fmtid="{D5CDD505-2E9C-101B-9397-08002B2CF9AE}" pid="5" name="grammarly_documentContext">
    <vt:lpwstr>{"goals":[],"domain":"general","emotions":[],"dialect":"american"}</vt:lpwstr>
  </property>
</Properties>
</file>